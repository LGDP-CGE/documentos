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0BAA0" w14:textId="77777777" w:rsidR="00DC1687" w:rsidRPr="00DC1687" w:rsidRDefault="00DC1687" w:rsidP="00AC77C9">
      <w:pPr>
        <w:pBdr>
          <w:bottom w:val="single" w:sz="6" w:space="4" w:color="EAECEF"/>
        </w:pBdr>
        <w:shd w:val="clear" w:color="auto" w:fill="FFFFFF"/>
        <w:spacing w:before="360" w:after="240" w:line="240" w:lineRule="auto"/>
        <w:jc w:val="both"/>
        <w:outlineLvl w:val="0"/>
        <w:rPr>
          <w:rFonts w:ascii="Segoe UI" w:eastAsia="Times New Roman" w:hAnsi="Segoe UI" w:cs="Segoe UI"/>
          <w:b/>
          <w:bCs/>
          <w:color w:val="24292E"/>
          <w:kern w:val="36"/>
          <w:sz w:val="48"/>
          <w:szCs w:val="48"/>
          <w:lang w:eastAsia="pt-BR"/>
        </w:rPr>
      </w:pPr>
      <w:r w:rsidRPr="00DC1687">
        <w:rPr>
          <w:rFonts w:ascii="Segoe UI" w:eastAsia="Times New Roman" w:hAnsi="Segoe UI" w:cs="Segoe UI"/>
          <w:b/>
          <w:bCs/>
          <w:color w:val="24292E"/>
          <w:kern w:val="36"/>
          <w:sz w:val="48"/>
          <w:szCs w:val="48"/>
          <w:lang w:eastAsia="pt-BR"/>
        </w:rPr>
        <w:t>Consulta Jurídica SUCT/SUTI/CGE nº XX/2020</w:t>
      </w:r>
    </w:p>
    <w:p w14:paraId="0E347DB8"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b/>
          <w:bCs/>
          <w:color w:val="24292E"/>
          <w:sz w:val="24"/>
          <w:szCs w:val="24"/>
          <w:lang w:eastAsia="pt-BR"/>
        </w:rPr>
        <w:t>À Dra. Fernanda Paiva de Carvalho</w:t>
      </w:r>
      <w:r w:rsidRPr="00DC1687">
        <w:rPr>
          <w:rFonts w:ascii="Segoe UI" w:eastAsia="Times New Roman" w:hAnsi="Segoe UI" w:cs="Segoe UI"/>
          <w:color w:val="24292E"/>
          <w:sz w:val="24"/>
          <w:szCs w:val="24"/>
          <w:lang w:eastAsia="pt-BR"/>
        </w:rPr>
        <w:br/>
        <w:t>Assessora Jurídica Chefe</w:t>
      </w:r>
    </w:p>
    <w:p w14:paraId="0EC7BD69"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Referência: </w:t>
      </w:r>
      <w:r w:rsidRPr="00DC1687">
        <w:rPr>
          <w:rFonts w:ascii="Segoe UI" w:eastAsia="Times New Roman" w:hAnsi="Segoe UI" w:cs="Segoe UI"/>
          <w:b/>
          <w:bCs/>
          <w:color w:val="24292E"/>
          <w:sz w:val="24"/>
          <w:szCs w:val="24"/>
          <w:lang w:eastAsia="pt-BR"/>
        </w:rPr>
        <w:t>Anonimização do CPF no Portal de Transparência</w:t>
      </w:r>
    </w:p>
    <w:p w14:paraId="1FBA1626" w14:textId="77777777" w:rsidR="00DC1687" w:rsidRPr="00DC1687" w:rsidRDefault="00DC1687" w:rsidP="00AC77C9">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DC1687">
        <w:rPr>
          <w:rFonts w:ascii="Segoe UI" w:eastAsia="Times New Roman" w:hAnsi="Segoe UI" w:cs="Segoe UI"/>
          <w:b/>
          <w:bCs/>
          <w:color w:val="24292E"/>
          <w:sz w:val="36"/>
          <w:szCs w:val="36"/>
          <w:lang w:eastAsia="pt-BR"/>
        </w:rPr>
        <w:t>Escopo</w:t>
      </w:r>
    </w:p>
    <w:p w14:paraId="40F081B4"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 xml:space="preserve">1- O objetivo desta consulta jurídica é buscar um entendimento institucional quanto à possibilidade ou não de divulgação do número do Cadastro de Pessoa Física (CPF) nas consultas disponíveis no </w:t>
      </w:r>
      <w:commentRangeStart w:id="0"/>
      <w:r w:rsidRPr="00DC1687">
        <w:rPr>
          <w:rFonts w:ascii="Segoe UI" w:eastAsia="Times New Roman" w:hAnsi="Segoe UI" w:cs="Segoe UI"/>
          <w:color w:val="24292E"/>
          <w:sz w:val="24"/>
          <w:szCs w:val="24"/>
          <w:lang w:eastAsia="pt-BR"/>
        </w:rPr>
        <w:t>Portal da Transparência</w:t>
      </w:r>
      <w:commentRangeEnd w:id="0"/>
      <w:r w:rsidR="006E61C2">
        <w:rPr>
          <w:rStyle w:val="Refdecomentrio"/>
        </w:rPr>
        <w:commentReference w:id="0"/>
      </w:r>
      <w:r w:rsidRPr="00DC1687">
        <w:rPr>
          <w:rFonts w:ascii="Segoe UI" w:eastAsia="Times New Roman" w:hAnsi="Segoe UI" w:cs="Segoe UI"/>
          <w:color w:val="24292E"/>
          <w:sz w:val="24"/>
          <w:szCs w:val="24"/>
          <w:lang w:eastAsia="pt-BR"/>
        </w:rPr>
        <w:t>.</w:t>
      </w:r>
    </w:p>
    <w:p w14:paraId="65AC9E52" w14:textId="77777777" w:rsidR="00DC1687" w:rsidRPr="00DC1687" w:rsidRDefault="00DC1687" w:rsidP="00AC77C9">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DC1687">
        <w:rPr>
          <w:rFonts w:ascii="Segoe UI" w:eastAsia="Times New Roman" w:hAnsi="Segoe UI" w:cs="Segoe UI"/>
          <w:b/>
          <w:bCs/>
          <w:color w:val="24292E"/>
          <w:sz w:val="36"/>
          <w:szCs w:val="36"/>
          <w:lang w:eastAsia="pt-BR"/>
        </w:rPr>
        <w:t>Introdução</w:t>
      </w:r>
    </w:p>
    <w:p w14:paraId="2A429804" w14:textId="161E1368"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2- Com o objetivo de cumprir os requisitos exigidos pela Lei Complementar nº 101/2000 </w:t>
      </w:r>
      <w:r w:rsidRPr="00DC1687">
        <w:rPr>
          <w:rFonts w:ascii="Segoe UI" w:eastAsia="Times New Roman" w:hAnsi="Segoe UI" w:cs="Segoe UI"/>
          <w:color w:val="24292E"/>
          <w:sz w:val="18"/>
          <w:szCs w:val="18"/>
          <w:vertAlign w:val="superscript"/>
          <w:lang w:eastAsia="pt-BR"/>
        </w:rPr>
        <w:t>1</w:t>
      </w:r>
      <w:r w:rsidRPr="00DC1687">
        <w:rPr>
          <w:rFonts w:ascii="Segoe UI" w:eastAsia="Times New Roman" w:hAnsi="Segoe UI" w:cs="Segoe UI"/>
          <w:color w:val="24292E"/>
          <w:sz w:val="24"/>
          <w:szCs w:val="24"/>
          <w:lang w:eastAsia="pt-BR"/>
        </w:rPr>
        <w:t> (LRF), pela Lei Federal nº 12.527/2011 </w:t>
      </w:r>
      <w:r w:rsidRPr="00DC1687">
        <w:rPr>
          <w:rFonts w:ascii="Segoe UI" w:eastAsia="Times New Roman" w:hAnsi="Segoe UI" w:cs="Segoe UI"/>
          <w:color w:val="24292E"/>
          <w:sz w:val="18"/>
          <w:szCs w:val="18"/>
          <w:vertAlign w:val="superscript"/>
          <w:lang w:eastAsia="pt-BR"/>
        </w:rPr>
        <w:t>2</w:t>
      </w:r>
      <w:r w:rsidRPr="00DC1687">
        <w:rPr>
          <w:rFonts w:ascii="Segoe UI" w:eastAsia="Times New Roman" w:hAnsi="Segoe UI" w:cs="Segoe UI"/>
          <w:color w:val="24292E"/>
          <w:sz w:val="24"/>
          <w:szCs w:val="24"/>
          <w:lang w:eastAsia="pt-BR"/>
        </w:rPr>
        <w:t> (LAI) e pelo Decreto Estadual nº 45.969/2012</w:t>
      </w:r>
      <w:ins w:id="1" w:author="Beatriz Almeida" w:date="2020-06-25T08:56:00Z">
        <w:r w:rsidR="006E61C2">
          <w:rPr>
            <w:rFonts w:ascii="Segoe UI" w:eastAsia="Times New Roman" w:hAnsi="Segoe UI" w:cs="Segoe UI"/>
            <w:color w:val="24292E"/>
            <w:sz w:val="24"/>
            <w:szCs w:val="24"/>
            <w:lang w:eastAsia="pt-BR"/>
          </w:rPr>
          <w:t>,</w:t>
        </w:r>
      </w:ins>
      <w:r w:rsidRPr="00DC1687">
        <w:rPr>
          <w:rFonts w:ascii="Segoe UI" w:eastAsia="Times New Roman" w:hAnsi="Segoe UI" w:cs="Segoe UI"/>
          <w:color w:val="24292E"/>
          <w:sz w:val="24"/>
          <w:szCs w:val="24"/>
          <w:lang w:eastAsia="pt-BR"/>
        </w:rPr>
        <w:t> </w:t>
      </w:r>
      <w:r w:rsidRPr="00DC1687">
        <w:rPr>
          <w:rFonts w:ascii="Segoe UI" w:eastAsia="Times New Roman" w:hAnsi="Segoe UI" w:cs="Segoe UI"/>
          <w:color w:val="24292E"/>
          <w:sz w:val="18"/>
          <w:szCs w:val="18"/>
          <w:vertAlign w:val="superscript"/>
          <w:lang w:eastAsia="pt-BR"/>
        </w:rPr>
        <w:t>3</w:t>
      </w:r>
      <w:r w:rsidRPr="00DC1687">
        <w:rPr>
          <w:rFonts w:ascii="Segoe UI" w:eastAsia="Times New Roman" w:hAnsi="Segoe UI" w:cs="Segoe UI"/>
          <w:color w:val="24292E"/>
          <w:sz w:val="24"/>
          <w:szCs w:val="24"/>
          <w:lang w:eastAsia="pt-BR"/>
        </w:rPr>
        <w:t> foi implementado no âmbito do Poder Executivo Estadual o Portal da Transparência.</w:t>
      </w:r>
    </w:p>
    <w:p w14:paraId="57CE9E54" w14:textId="1ADB45B0"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3- Com o advento da LAI</w:t>
      </w:r>
      <w:ins w:id="2" w:author="Beatriz Almeida" w:date="2020-06-25T08:56:00Z">
        <w:r w:rsidR="006E61C2">
          <w:rPr>
            <w:rFonts w:ascii="Segoe UI" w:eastAsia="Times New Roman" w:hAnsi="Segoe UI" w:cs="Segoe UI"/>
            <w:color w:val="24292E"/>
            <w:sz w:val="24"/>
            <w:szCs w:val="24"/>
            <w:lang w:eastAsia="pt-BR"/>
          </w:rPr>
          <w:t>,</w:t>
        </w:r>
      </w:ins>
      <w:r w:rsidRPr="00DC1687">
        <w:rPr>
          <w:rFonts w:ascii="Segoe UI" w:eastAsia="Times New Roman" w:hAnsi="Segoe UI" w:cs="Segoe UI"/>
          <w:color w:val="24292E"/>
          <w:sz w:val="24"/>
          <w:szCs w:val="24"/>
          <w:lang w:eastAsia="pt-BR"/>
        </w:rPr>
        <w:t xml:space="preserve"> foi determinado aos órgãos e às entidades públicas a obrigação de promover, independentemente de requerimento, a divulgação de informações de interesse geral ou coletivo nos seguintes termos:</w:t>
      </w:r>
    </w:p>
    <w:p w14:paraId="2C9CE44B"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"Art. 8º É dever dos órgãos e entidades públicas promover, independentemente de requerimentos, a divulgação em local de fácil acesso, no âmbito de suas competências, de informações de interesse coletivo ou geral por eles produzidas ou custodiadas.</w:t>
      </w:r>
    </w:p>
    <w:p w14:paraId="19EEDAAE"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 1º Na divulgação das informações a que se refere o caput, deverão constar, no mínimo:</w:t>
      </w:r>
    </w:p>
    <w:p w14:paraId="7B47F8FC"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 xml:space="preserve">I - </w:t>
      </w:r>
      <w:proofErr w:type="gramStart"/>
      <w:r w:rsidRPr="00DC1687">
        <w:rPr>
          <w:rFonts w:ascii="Segoe UI" w:eastAsia="Times New Roman" w:hAnsi="Segoe UI" w:cs="Segoe UI"/>
          <w:i/>
          <w:iCs/>
          <w:color w:val="6A737D"/>
          <w:sz w:val="24"/>
          <w:szCs w:val="24"/>
          <w:lang w:eastAsia="pt-BR"/>
        </w:rPr>
        <w:t>registro</w:t>
      </w:r>
      <w:proofErr w:type="gramEnd"/>
      <w:r w:rsidRPr="00DC1687">
        <w:rPr>
          <w:rFonts w:ascii="Segoe UI" w:eastAsia="Times New Roman" w:hAnsi="Segoe UI" w:cs="Segoe UI"/>
          <w:i/>
          <w:iCs/>
          <w:color w:val="6A737D"/>
          <w:sz w:val="24"/>
          <w:szCs w:val="24"/>
          <w:lang w:eastAsia="pt-BR"/>
        </w:rPr>
        <w:t xml:space="preserve"> das competências e estrutura organizacional, endereços e telefones das respectivas unidades e horários de atendimento ao público;</w:t>
      </w:r>
    </w:p>
    <w:p w14:paraId="1327C918"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 xml:space="preserve">II - </w:t>
      </w:r>
      <w:proofErr w:type="gramStart"/>
      <w:r w:rsidRPr="00DC1687">
        <w:rPr>
          <w:rFonts w:ascii="Segoe UI" w:eastAsia="Times New Roman" w:hAnsi="Segoe UI" w:cs="Segoe UI"/>
          <w:i/>
          <w:iCs/>
          <w:color w:val="6A737D"/>
          <w:sz w:val="24"/>
          <w:szCs w:val="24"/>
          <w:lang w:eastAsia="pt-BR"/>
        </w:rPr>
        <w:t>registros</w:t>
      </w:r>
      <w:proofErr w:type="gramEnd"/>
      <w:r w:rsidRPr="00DC1687">
        <w:rPr>
          <w:rFonts w:ascii="Segoe UI" w:eastAsia="Times New Roman" w:hAnsi="Segoe UI" w:cs="Segoe UI"/>
          <w:i/>
          <w:iCs/>
          <w:color w:val="6A737D"/>
          <w:sz w:val="24"/>
          <w:szCs w:val="24"/>
          <w:lang w:eastAsia="pt-BR"/>
        </w:rPr>
        <w:t xml:space="preserve"> de quaisquer repasses ou transferências de recursos financeiros;</w:t>
      </w:r>
    </w:p>
    <w:p w14:paraId="785A66C5"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III - registros das despesas;</w:t>
      </w:r>
    </w:p>
    <w:p w14:paraId="3F259797"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lastRenderedPageBreak/>
        <w:t xml:space="preserve">IV - </w:t>
      </w:r>
      <w:proofErr w:type="gramStart"/>
      <w:r w:rsidRPr="00DC1687">
        <w:rPr>
          <w:rFonts w:ascii="Segoe UI" w:eastAsia="Times New Roman" w:hAnsi="Segoe UI" w:cs="Segoe UI"/>
          <w:i/>
          <w:iCs/>
          <w:color w:val="6A737D"/>
          <w:sz w:val="24"/>
          <w:szCs w:val="24"/>
          <w:lang w:eastAsia="pt-BR"/>
        </w:rPr>
        <w:t>informações</w:t>
      </w:r>
      <w:proofErr w:type="gramEnd"/>
      <w:r w:rsidRPr="00DC1687">
        <w:rPr>
          <w:rFonts w:ascii="Segoe UI" w:eastAsia="Times New Roman" w:hAnsi="Segoe UI" w:cs="Segoe UI"/>
          <w:i/>
          <w:iCs/>
          <w:color w:val="6A737D"/>
          <w:sz w:val="24"/>
          <w:szCs w:val="24"/>
          <w:lang w:eastAsia="pt-BR"/>
        </w:rPr>
        <w:t xml:space="preserve"> concernentes a procedimentos licitatórios, inclusive os respectivos editais e resultados, bem como a todos os contratos celebrados;</w:t>
      </w:r>
    </w:p>
    <w:p w14:paraId="203557CB"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 xml:space="preserve">V - </w:t>
      </w:r>
      <w:proofErr w:type="gramStart"/>
      <w:r w:rsidRPr="00DC1687">
        <w:rPr>
          <w:rFonts w:ascii="Segoe UI" w:eastAsia="Times New Roman" w:hAnsi="Segoe UI" w:cs="Segoe UI"/>
          <w:i/>
          <w:iCs/>
          <w:color w:val="6A737D"/>
          <w:sz w:val="24"/>
          <w:szCs w:val="24"/>
          <w:lang w:eastAsia="pt-BR"/>
        </w:rPr>
        <w:t>dados</w:t>
      </w:r>
      <w:proofErr w:type="gramEnd"/>
      <w:r w:rsidRPr="00DC1687">
        <w:rPr>
          <w:rFonts w:ascii="Segoe UI" w:eastAsia="Times New Roman" w:hAnsi="Segoe UI" w:cs="Segoe UI"/>
          <w:i/>
          <w:iCs/>
          <w:color w:val="6A737D"/>
          <w:sz w:val="24"/>
          <w:szCs w:val="24"/>
          <w:lang w:eastAsia="pt-BR"/>
        </w:rPr>
        <w:t xml:space="preserve"> gerais para o acompanhamento de programas, ações, projetos e obras de órgãos e entidades; e</w:t>
      </w:r>
    </w:p>
    <w:p w14:paraId="3975DBB7" w14:textId="77777777" w:rsidR="00DC1687" w:rsidRPr="00DC1687" w:rsidRDefault="00DC1687" w:rsidP="00AC77C9">
      <w:pPr>
        <w:shd w:val="clear" w:color="auto" w:fill="FFFFFF"/>
        <w:spacing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 xml:space="preserve">VI - </w:t>
      </w:r>
      <w:proofErr w:type="gramStart"/>
      <w:r w:rsidRPr="00DC1687">
        <w:rPr>
          <w:rFonts w:ascii="Segoe UI" w:eastAsia="Times New Roman" w:hAnsi="Segoe UI" w:cs="Segoe UI"/>
          <w:i/>
          <w:iCs/>
          <w:color w:val="6A737D"/>
          <w:sz w:val="24"/>
          <w:szCs w:val="24"/>
          <w:lang w:eastAsia="pt-BR"/>
        </w:rPr>
        <w:t>respostas</w:t>
      </w:r>
      <w:proofErr w:type="gramEnd"/>
      <w:r w:rsidRPr="00DC1687">
        <w:rPr>
          <w:rFonts w:ascii="Segoe UI" w:eastAsia="Times New Roman" w:hAnsi="Segoe UI" w:cs="Segoe UI"/>
          <w:i/>
          <w:iCs/>
          <w:color w:val="6A737D"/>
          <w:sz w:val="24"/>
          <w:szCs w:val="24"/>
          <w:lang w:eastAsia="pt-BR"/>
        </w:rPr>
        <w:t xml:space="preserve"> a perguntas mais frequentes da sociedade.</w:t>
      </w:r>
      <w:r w:rsidRPr="00DC1687">
        <w:rPr>
          <w:rFonts w:ascii="Segoe UI" w:eastAsia="Times New Roman" w:hAnsi="Segoe UI" w:cs="Segoe UI"/>
          <w:color w:val="6A737D"/>
          <w:sz w:val="24"/>
          <w:szCs w:val="24"/>
          <w:lang w:eastAsia="pt-BR"/>
        </w:rPr>
        <w:t>"</w:t>
      </w:r>
    </w:p>
    <w:p w14:paraId="797AD491"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4- A divulgação dessas informações no Portal da Transparência do Poder Executivo do Estado de Minas Gerais é realizada por meio de agrupamentos temáticos denominados "consultas". Atualmente das 29 (vinte e nove) consultas disponíveis, 6 (seis) divulgam dados pessoais como, por exemplo, CPF sem anonimização ou descaracterização, quais sejam:</w:t>
      </w:r>
    </w:p>
    <w:p w14:paraId="7839BDC0" w14:textId="77777777" w:rsidR="00DC1687" w:rsidRPr="00DC1687" w:rsidRDefault="00DC1687" w:rsidP="00AC77C9">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Concursos Realizados;</w:t>
      </w:r>
    </w:p>
    <w:p w14:paraId="5A317159" w14:textId="77777777" w:rsidR="00DC1687" w:rsidRPr="00DC1687" w:rsidRDefault="00DC1687" w:rsidP="00AC77C9">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Despesa;</w:t>
      </w:r>
    </w:p>
    <w:p w14:paraId="35D65440" w14:textId="77777777" w:rsidR="00DC1687" w:rsidRPr="00DC1687" w:rsidRDefault="00DC1687" w:rsidP="00AC77C9">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Restos a Pagar;</w:t>
      </w:r>
    </w:p>
    <w:p w14:paraId="7A6AEAD2" w14:textId="77777777" w:rsidR="00DC1687" w:rsidRPr="00DC1687" w:rsidRDefault="00DC1687" w:rsidP="00AC77C9">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Diárias;</w:t>
      </w:r>
    </w:p>
    <w:p w14:paraId="72BF76BE" w14:textId="77777777" w:rsidR="00DC1687" w:rsidRPr="00DC1687" w:rsidRDefault="00DC1687" w:rsidP="00AC77C9">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Viagens;</w:t>
      </w:r>
    </w:p>
    <w:p w14:paraId="363B4BFD" w14:textId="77777777" w:rsidR="00DC1687" w:rsidRPr="00DC1687" w:rsidRDefault="00DC1687" w:rsidP="00AC77C9">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Compras e Contratos.</w:t>
      </w:r>
    </w:p>
    <w:p w14:paraId="1BDEF138"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5- No entanto, a divulgação do CPF está sendo objeto de questionamento frequente no canal “Fale Conosco” do Portal da transparência, principalmente após a publicação da Lei Federal nº 13.709, de 14 de agosto de 2018 (LGPD),</w:t>
      </w:r>
      <w:r w:rsidRPr="00DC1687">
        <w:rPr>
          <w:rFonts w:ascii="Segoe UI" w:eastAsia="Times New Roman" w:hAnsi="Segoe UI" w:cs="Segoe UI"/>
          <w:color w:val="24292E"/>
          <w:sz w:val="18"/>
          <w:szCs w:val="18"/>
          <w:vertAlign w:val="superscript"/>
          <w:lang w:eastAsia="pt-BR"/>
        </w:rPr>
        <w:t>4</w:t>
      </w:r>
      <w:r w:rsidRPr="00DC1687">
        <w:rPr>
          <w:rFonts w:ascii="Segoe UI" w:eastAsia="Times New Roman" w:hAnsi="Segoe UI" w:cs="Segoe UI"/>
          <w:color w:val="24292E"/>
          <w:sz w:val="24"/>
          <w:szCs w:val="24"/>
          <w:lang w:eastAsia="pt-BR"/>
        </w:rPr>
        <w:t> que versa sobre a proteção de dados pessoais.</w:t>
      </w:r>
    </w:p>
    <w:p w14:paraId="52D8AFAF"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6 – A aprovação da LGPD trouxe para a discussão o tema privacidade e proteção de dados pessoais, provocando a necessidade de um debate em torno dos limites do tratamento de dados pessoais pelo poder público e, por consequência, as implicações da aplicação da LGPD na política de transparência, em especial, para CGE, em relação à forma de divulgação dessas informações no portal.</w:t>
      </w:r>
    </w:p>
    <w:p w14:paraId="5DD8AB35"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7 – Uma situação similar ocorreu quando se começou a divulgar a remuneração dos servidores públicos. Embora não fosse uma determinação expressa da LAI, o entendimento consolidado era de que havia interesse geral na publicização desses dados. Porém, quando se iniciou essa disponibilização houve um longo debate em torno do inciso III do art. 6º e do art. 31 da LAI</w:t>
      </w:r>
      <w:r w:rsidRPr="00DC1687">
        <w:rPr>
          <w:rFonts w:ascii="Segoe UI" w:eastAsia="Times New Roman" w:hAnsi="Segoe UI" w:cs="Segoe UI"/>
          <w:color w:val="24292E"/>
          <w:sz w:val="18"/>
          <w:szCs w:val="18"/>
          <w:vertAlign w:val="superscript"/>
          <w:lang w:eastAsia="pt-BR"/>
        </w:rPr>
        <w:t>5</w:t>
      </w:r>
      <w:r w:rsidRPr="00DC1687">
        <w:rPr>
          <w:rFonts w:ascii="Segoe UI" w:eastAsia="Times New Roman" w:hAnsi="Segoe UI" w:cs="Segoe UI"/>
          <w:color w:val="24292E"/>
          <w:sz w:val="24"/>
          <w:szCs w:val="24"/>
          <w:lang w:eastAsia="pt-BR"/>
        </w:rPr>
        <w:t>, que estabelecem regras para garantia de proteção das informações pessoais.</w:t>
      </w:r>
    </w:p>
    <w:p w14:paraId="5C2CF9E7"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8 – À época, o Supremo Tribunal Federal (STF) decidiu em sede do Agravo Regimental na Suspensão de Segurança nº 3.902, publicado em 3 de outubro de 2011</w:t>
      </w:r>
      <w:r w:rsidRPr="00DC1687">
        <w:rPr>
          <w:rFonts w:ascii="Segoe UI" w:eastAsia="Times New Roman" w:hAnsi="Segoe UI" w:cs="Segoe UI"/>
          <w:color w:val="24292E"/>
          <w:sz w:val="18"/>
          <w:szCs w:val="18"/>
          <w:vertAlign w:val="superscript"/>
          <w:lang w:eastAsia="pt-BR"/>
        </w:rPr>
        <w:t>6</w:t>
      </w:r>
      <w:r w:rsidRPr="00DC1687">
        <w:rPr>
          <w:rFonts w:ascii="Segoe UI" w:eastAsia="Times New Roman" w:hAnsi="Segoe UI" w:cs="Segoe UI"/>
          <w:color w:val="24292E"/>
          <w:sz w:val="24"/>
          <w:szCs w:val="24"/>
          <w:lang w:eastAsia="pt-BR"/>
        </w:rPr>
        <w:t xml:space="preserve"> , que a publicização do nome e da remuneração do servidor estava amparada pelo princípio da publicidade administrativa e que para evitar-se a violação da vida privada e a intimidade dos servidores era suficiente que não </w:t>
      </w:r>
      <w:r w:rsidRPr="00DC1687">
        <w:rPr>
          <w:rFonts w:ascii="Segoe UI" w:eastAsia="Times New Roman" w:hAnsi="Segoe UI" w:cs="Segoe UI"/>
          <w:color w:val="24292E"/>
          <w:sz w:val="24"/>
          <w:szCs w:val="24"/>
          <w:lang w:eastAsia="pt-BR"/>
        </w:rPr>
        <w:lastRenderedPageBreak/>
        <w:t>fossem divulgados outros dados pessoais, como endereço residencial, CPF e o número do documento de identidade:</w:t>
      </w:r>
    </w:p>
    <w:p w14:paraId="447BF11A" w14:textId="77777777" w:rsidR="00DC1687" w:rsidRPr="00DC1687" w:rsidRDefault="00DC1687" w:rsidP="00AC77C9">
      <w:pPr>
        <w:shd w:val="clear" w:color="auto" w:fill="FFFFFF"/>
        <w:spacing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 xml:space="preserve">[...] 2. Não cabe, no caso, falar de intimidade ou de vida privada, pois os dados objeto da divulgação em causa dizem respeito a agentes públicos enquanto agentes públicos mesmos; ou, na linguagem da própria Constituição, agentes estatais agindo “nessa qualidade” (§6º do art. 37). E quanto à segurança física ou corporal dos servidores, seja pessoal, seja familiarmente, claro que ela resultará um tanto ou quanto fragilizada com a divulgação </w:t>
      </w:r>
      <w:proofErr w:type="spellStart"/>
      <w:r w:rsidRPr="00DC1687">
        <w:rPr>
          <w:rFonts w:ascii="Segoe UI" w:eastAsia="Times New Roman" w:hAnsi="Segoe UI" w:cs="Segoe UI"/>
          <w:i/>
          <w:iCs/>
          <w:color w:val="6A737D"/>
          <w:sz w:val="24"/>
          <w:szCs w:val="24"/>
          <w:lang w:eastAsia="pt-BR"/>
        </w:rPr>
        <w:t>nominalizada</w:t>
      </w:r>
      <w:proofErr w:type="spellEnd"/>
      <w:r w:rsidRPr="00DC1687">
        <w:rPr>
          <w:rFonts w:ascii="Segoe UI" w:eastAsia="Times New Roman" w:hAnsi="Segoe UI" w:cs="Segoe UI"/>
          <w:i/>
          <w:iCs/>
          <w:color w:val="6A737D"/>
          <w:sz w:val="24"/>
          <w:szCs w:val="24"/>
          <w:lang w:eastAsia="pt-BR"/>
        </w:rPr>
        <w:t xml:space="preserve"> dos dados em debate, mas é um tipo de risco pessoal e familiar que se atenua com a proibição de se revelar o endereço residencial, o CPF e a CI de cada servidor. No mais, é o preço que se paga pela opção por uma carreira pública no seio de um Estado republicano (STF, SS 3.902-AgR, </w:t>
      </w:r>
      <w:proofErr w:type="spellStart"/>
      <w:r w:rsidRPr="00DC1687">
        <w:rPr>
          <w:rFonts w:ascii="Segoe UI" w:eastAsia="Times New Roman" w:hAnsi="Segoe UI" w:cs="Segoe UI"/>
          <w:i/>
          <w:iCs/>
          <w:color w:val="6A737D"/>
          <w:sz w:val="24"/>
          <w:szCs w:val="24"/>
          <w:lang w:eastAsia="pt-BR"/>
        </w:rPr>
        <w:t>Rel.Min</w:t>
      </w:r>
      <w:proofErr w:type="spellEnd"/>
      <w:r w:rsidRPr="00DC1687">
        <w:rPr>
          <w:rFonts w:ascii="Segoe UI" w:eastAsia="Times New Roman" w:hAnsi="Segoe UI" w:cs="Segoe UI"/>
          <w:i/>
          <w:iCs/>
          <w:color w:val="6A737D"/>
          <w:sz w:val="24"/>
          <w:szCs w:val="24"/>
          <w:lang w:eastAsia="pt-BR"/>
        </w:rPr>
        <w:t>. Ayres Britto, j. 09/06/2011).</w:t>
      </w:r>
    </w:p>
    <w:p w14:paraId="61DD58A5"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9- Seguindo posicionamento do STF, o Poder Executivo de Minas Gerais divulga as remunerações dos servidores públicos sem que apareçam os dados pessoais, como endereço residencial, CPF e o número do documento de identidade.</w:t>
      </w:r>
    </w:p>
    <w:p w14:paraId="039EA8DB"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10- No entanto, em relação à forma de divulgação do CPF nas consultas do portal de transparência que ainda constam essa informação disponível, conforme citado alhures, faz-se necessário buscar um equilíbrio entre o princípio da publicidade administrativa e a proteção dos dados pessoais para que se uniformize os critérios de divulgação desses dados.</w:t>
      </w:r>
    </w:p>
    <w:p w14:paraId="78C09726"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11- No Poder Executivo Federal, a alternativa utilizada nas consultas disponíveis no Portal da Transparência da União é pela descaracterização dos CPFs. São ocultados os três primeiros e os dois últimos dígitos dos 11 (onze) números que o compõem de forma a mitigar a questão que envolve a segurança dos dados pessoais e ainda possibilitar o controle social da atividade governamental </w:t>
      </w:r>
      <w:r w:rsidRPr="00DC1687">
        <w:rPr>
          <w:rFonts w:ascii="Segoe UI" w:eastAsia="Times New Roman" w:hAnsi="Segoe UI" w:cs="Segoe UI"/>
          <w:color w:val="24292E"/>
          <w:sz w:val="18"/>
          <w:szCs w:val="18"/>
          <w:vertAlign w:val="superscript"/>
          <w:lang w:eastAsia="pt-BR"/>
        </w:rPr>
        <w:t>7</w:t>
      </w:r>
      <w:r w:rsidRPr="00DC1687">
        <w:rPr>
          <w:rFonts w:ascii="Segoe UI" w:eastAsia="Times New Roman" w:hAnsi="Segoe UI" w:cs="Segoe UI"/>
          <w:color w:val="24292E"/>
          <w:sz w:val="24"/>
          <w:szCs w:val="24"/>
          <w:lang w:eastAsia="pt-BR"/>
        </w:rPr>
        <w:t>.</w:t>
      </w:r>
    </w:p>
    <w:p w14:paraId="0F73727C"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12 – De acordo com a Controladoria-Geral da União (CGU), posicionamento esposado na resposta do recurso de 1º instância proferido no pedido de acesso à informação nº 00075.000251/2016-96, a base legal para adoção desse formato é a Lei de Diretrizes Orçamentárias (LDO), do exercício de 2011 (Lei Federal nº 12.309/2010), que previu a divulgação dos CPFs de terceirizados contratados por órgãos públicos com a ocultação dos três primeiros dígitos e dos dois dígitos verificadores conforme §4º e §5º do art. 87 </w:t>
      </w:r>
      <w:r w:rsidRPr="00DC1687">
        <w:rPr>
          <w:rFonts w:ascii="Segoe UI" w:eastAsia="Times New Roman" w:hAnsi="Segoe UI" w:cs="Segoe UI"/>
          <w:color w:val="24292E"/>
          <w:sz w:val="18"/>
          <w:szCs w:val="18"/>
          <w:vertAlign w:val="superscript"/>
          <w:lang w:eastAsia="pt-BR"/>
        </w:rPr>
        <w:t>8</w:t>
      </w:r>
      <w:r w:rsidRPr="00DC1687">
        <w:rPr>
          <w:rFonts w:ascii="Segoe UI" w:eastAsia="Times New Roman" w:hAnsi="Segoe UI" w:cs="Segoe UI"/>
          <w:color w:val="24292E"/>
          <w:sz w:val="24"/>
          <w:szCs w:val="24"/>
          <w:lang w:eastAsia="pt-BR"/>
        </w:rPr>
        <w:t> .</w:t>
      </w:r>
    </w:p>
    <w:p w14:paraId="5AFBC541"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13 – A mesma previsão de descaracterização dos CPFs foi repetida na LDO dos exercícios seguintes e segundo a CGU, o objetivo dessa descaracterização do CPF é garantir o controle social e proteger a pessoa contra possíveis fraudes, justificativa exposta na resposta dada pela CGU ao pedido nº 00075.000251/2016-96 nos seguintes termos:</w:t>
      </w:r>
    </w:p>
    <w:p w14:paraId="07CB3006" w14:textId="77777777" w:rsidR="00DC1687" w:rsidRPr="00DC1687" w:rsidRDefault="00DC1687" w:rsidP="00AC77C9">
      <w:pPr>
        <w:shd w:val="clear" w:color="auto" w:fill="FFFFFF"/>
        <w:spacing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color w:val="6A737D"/>
          <w:sz w:val="24"/>
          <w:szCs w:val="24"/>
          <w:lang w:eastAsia="pt-BR"/>
        </w:rPr>
        <w:lastRenderedPageBreak/>
        <w:t>"</w:t>
      </w:r>
      <w:r w:rsidRPr="00DC1687">
        <w:rPr>
          <w:rFonts w:ascii="Segoe UI" w:eastAsia="Times New Roman" w:hAnsi="Segoe UI" w:cs="Segoe UI"/>
          <w:i/>
          <w:iCs/>
          <w:color w:val="6A737D"/>
          <w:sz w:val="24"/>
          <w:szCs w:val="24"/>
          <w:lang w:eastAsia="pt-BR"/>
        </w:rPr>
        <w:t>Este formato foi pensado para permitir o controle social e evitar homonímia, ao mesmo tempo em que protege a pessoa cujo CPF está sendo divulgado contra possíveis fraudes que poderiam ser realizadas caso o número fosse exibido de maneira integral. A ocultação dos cinco dígitos dificulta a ocorrência de fraudes, já que existem pelo menos 100.000 possibilidades de combinação dos números ocultados de CPF (Diretoria de Transparência e Controle Social/CGU. 08/03/</w:t>
      </w:r>
      <w:proofErr w:type="gramStart"/>
      <w:r w:rsidRPr="00DC1687">
        <w:rPr>
          <w:rFonts w:ascii="Segoe UI" w:eastAsia="Times New Roman" w:hAnsi="Segoe UI" w:cs="Segoe UI"/>
          <w:i/>
          <w:iCs/>
          <w:color w:val="6A737D"/>
          <w:sz w:val="24"/>
          <w:szCs w:val="24"/>
          <w:lang w:eastAsia="pt-BR"/>
        </w:rPr>
        <w:t>2016</w:t>
      </w:r>
      <w:r w:rsidRPr="00DC1687">
        <w:rPr>
          <w:rFonts w:ascii="Segoe UI" w:eastAsia="Times New Roman" w:hAnsi="Segoe UI" w:cs="Segoe UI"/>
          <w:color w:val="6A737D"/>
          <w:sz w:val="24"/>
          <w:szCs w:val="24"/>
          <w:lang w:eastAsia="pt-BR"/>
        </w:rPr>
        <w:t> )</w:t>
      </w:r>
      <w:proofErr w:type="gramEnd"/>
      <w:r w:rsidRPr="00DC1687">
        <w:rPr>
          <w:rFonts w:ascii="Segoe UI" w:eastAsia="Times New Roman" w:hAnsi="Segoe UI" w:cs="Segoe UI"/>
          <w:color w:val="6A737D"/>
          <w:sz w:val="24"/>
          <w:szCs w:val="24"/>
          <w:lang w:eastAsia="pt-BR"/>
        </w:rPr>
        <w:t>".</w:t>
      </w:r>
    </w:p>
    <w:p w14:paraId="18FE0EC1"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14 – De acordo com a CGU </w:t>
      </w:r>
      <w:r w:rsidRPr="00DC1687">
        <w:rPr>
          <w:rFonts w:ascii="Segoe UI" w:eastAsia="Times New Roman" w:hAnsi="Segoe UI" w:cs="Segoe UI"/>
          <w:i/>
          <w:iCs/>
          <w:color w:val="24292E"/>
          <w:sz w:val="24"/>
          <w:szCs w:val="24"/>
          <w:lang w:eastAsia="pt-BR"/>
        </w:rPr>
        <w:t>"não existe uma norma taxativa ou uma decisão judicial que proíba ou libere totalmente a divulgação do CPF pela Administração Pública Federal"</w:t>
      </w:r>
      <w:r w:rsidRPr="00DC1687">
        <w:rPr>
          <w:rFonts w:ascii="Segoe UI" w:eastAsia="Times New Roman" w:hAnsi="Segoe UI" w:cs="Segoe UI"/>
          <w:color w:val="24292E"/>
          <w:sz w:val="24"/>
          <w:szCs w:val="24"/>
          <w:lang w:eastAsia="pt-BR"/>
        </w:rPr>
        <w:t> </w:t>
      </w:r>
      <w:r w:rsidRPr="00DC1687">
        <w:rPr>
          <w:rFonts w:ascii="Segoe UI" w:eastAsia="Times New Roman" w:hAnsi="Segoe UI" w:cs="Segoe UI"/>
          <w:color w:val="24292E"/>
          <w:sz w:val="18"/>
          <w:szCs w:val="18"/>
          <w:vertAlign w:val="superscript"/>
          <w:lang w:eastAsia="pt-BR"/>
        </w:rPr>
        <w:t>9</w:t>
      </w:r>
      <w:r w:rsidRPr="00DC1687">
        <w:rPr>
          <w:rFonts w:ascii="Segoe UI" w:eastAsia="Times New Roman" w:hAnsi="Segoe UI" w:cs="Segoe UI"/>
          <w:color w:val="24292E"/>
          <w:sz w:val="24"/>
          <w:szCs w:val="24"/>
          <w:lang w:eastAsia="pt-BR"/>
        </w:rPr>
        <w:t>, o procedimento adotado descrito acima é feito por analogia no intuito de encontrar o equilíbrio mencionado.</w:t>
      </w:r>
    </w:p>
    <w:p w14:paraId="6588BAE8"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15 – Contudo, no âmbito estadual não existe norma que estabeleça como deva ser realizada essa divulgação, nem há orientação semelhante na LDO.</w:t>
      </w:r>
    </w:p>
    <w:p w14:paraId="49774A58"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16 – Assim, o desafio para Administração Pública Estadual é encontrar o equilíbrio entre o direito de acesso à informação e a proteção dos dados pessoais.</w:t>
      </w:r>
    </w:p>
    <w:p w14:paraId="006BF9AC"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17 – Para fins de análise, os dados desta Consulta Jurídica serão agrupados em três categorias:</w:t>
      </w:r>
    </w:p>
    <w:p w14:paraId="4955FDF2" w14:textId="77777777" w:rsidR="00DC1687" w:rsidRPr="00DC1687" w:rsidRDefault="00DC1687" w:rsidP="00AC77C9">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Nome completo e número do CPF de candidato classificado em concurso público;</w:t>
      </w:r>
    </w:p>
    <w:p w14:paraId="02FC0B2E" w14:textId="77777777" w:rsidR="00DC1687" w:rsidRPr="00DC1687" w:rsidRDefault="00DC1687" w:rsidP="00AC77C9">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Nome completo, número do CPF, número da carteira de identidade (RG) - bem como outras informações pessoais eventualmente incluídas nos preâmbulos dos contratos administrativos - de representantes legais da Administração e do contratado; e</w:t>
      </w:r>
    </w:p>
    <w:p w14:paraId="1A458F9F" w14:textId="77777777" w:rsidR="00DC1687" w:rsidRPr="00DC1687" w:rsidRDefault="00DC1687" w:rsidP="00AC77C9">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Nome completo e número do CPF de credor de despesa pública.</w:t>
      </w:r>
    </w:p>
    <w:p w14:paraId="79A38B2C" w14:textId="77777777" w:rsidR="00DC1687" w:rsidRPr="00DC1687" w:rsidRDefault="00DC1687" w:rsidP="00AC77C9">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DC1687">
        <w:rPr>
          <w:rFonts w:ascii="Segoe UI" w:eastAsia="Times New Roman" w:hAnsi="Segoe UI" w:cs="Segoe UI"/>
          <w:b/>
          <w:bCs/>
          <w:color w:val="24292E"/>
          <w:sz w:val="36"/>
          <w:szCs w:val="36"/>
          <w:lang w:eastAsia="pt-BR"/>
        </w:rPr>
        <w:t>Análise</w:t>
      </w:r>
    </w:p>
    <w:p w14:paraId="121F019C" w14:textId="77777777" w:rsidR="00DC1687" w:rsidRPr="00DC1687" w:rsidRDefault="00DC1687" w:rsidP="00AC77C9">
      <w:pPr>
        <w:shd w:val="clear" w:color="auto" w:fill="FFFFFF"/>
        <w:spacing w:before="360" w:after="240" w:line="240" w:lineRule="auto"/>
        <w:jc w:val="both"/>
        <w:outlineLvl w:val="2"/>
        <w:rPr>
          <w:rFonts w:ascii="Segoe UI" w:eastAsia="Times New Roman" w:hAnsi="Segoe UI" w:cs="Segoe UI"/>
          <w:b/>
          <w:bCs/>
          <w:color w:val="24292E"/>
          <w:sz w:val="30"/>
          <w:szCs w:val="30"/>
          <w:lang w:eastAsia="pt-BR"/>
        </w:rPr>
      </w:pPr>
      <w:r w:rsidRPr="00DC1687">
        <w:rPr>
          <w:rFonts w:ascii="Segoe UI" w:eastAsia="Times New Roman" w:hAnsi="Segoe UI" w:cs="Segoe UI"/>
          <w:b/>
          <w:bCs/>
          <w:color w:val="24292E"/>
          <w:sz w:val="30"/>
          <w:szCs w:val="30"/>
          <w:lang w:eastAsia="pt-BR"/>
        </w:rPr>
        <w:t>Concurso público</w:t>
      </w:r>
    </w:p>
    <w:p w14:paraId="4A8D836E"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18 – No Estado de Minas Gerais, as regras para investidura em cargo ou emprego público está disciplinado pelo Decreto nº 42.899, de 17 de setembro de 2002 </w:t>
      </w:r>
      <w:r w:rsidRPr="00DC1687">
        <w:rPr>
          <w:rFonts w:ascii="Segoe UI" w:eastAsia="Times New Roman" w:hAnsi="Segoe UI" w:cs="Segoe UI"/>
          <w:color w:val="24292E"/>
          <w:sz w:val="18"/>
          <w:szCs w:val="18"/>
          <w:vertAlign w:val="superscript"/>
          <w:lang w:eastAsia="pt-BR"/>
        </w:rPr>
        <w:t>10</w:t>
      </w:r>
      <w:r w:rsidRPr="00DC1687">
        <w:rPr>
          <w:rFonts w:ascii="Segoe UI" w:eastAsia="Times New Roman" w:hAnsi="Segoe UI" w:cs="Segoe UI"/>
          <w:color w:val="24292E"/>
          <w:sz w:val="24"/>
          <w:szCs w:val="24"/>
          <w:lang w:eastAsia="pt-BR"/>
        </w:rPr>
        <w:t>.</w:t>
      </w:r>
    </w:p>
    <w:p w14:paraId="31F7F0EC"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19 – O referido decreto determina no art. 21, § 1º, inc. III </w:t>
      </w:r>
      <w:r w:rsidRPr="00DC1687">
        <w:rPr>
          <w:rFonts w:ascii="Segoe UI" w:eastAsia="Times New Roman" w:hAnsi="Segoe UI" w:cs="Segoe UI"/>
          <w:color w:val="24292E"/>
          <w:sz w:val="18"/>
          <w:szCs w:val="18"/>
          <w:vertAlign w:val="superscript"/>
          <w:lang w:eastAsia="pt-BR"/>
        </w:rPr>
        <w:t>11</w:t>
      </w:r>
      <w:r w:rsidRPr="00DC1687">
        <w:rPr>
          <w:rFonts w:ascii="Segoe UI" w:eastAsia="Times New Roman" w:hAnsi="Segoe UI" w:cs="Segoe UI"/>
          <w:color w:val="24292E"/>
          <w:sz w:val="24"/>
          <w:szCs w:val="24"/>
          <w:lang w:eastAsia="pt-BR"/>
        </w:rPr>
        <w:t xml:space="preserve">, que deverão ser publicados no órgão oficial dos poderes do Estado a relação dos candidatos aprovados no concurso público, em ordem de classificação final, bem como as aprovações parciais em etapas, conforme estabelecido em </w:t>
      </w:r>
      <w:proofErr w:type="gramStart"/>
      <w:r w:rsidRPr="00DC1687">
        <w:rPr>
          <w:rFonts w:ascii="Segoe UI" w:eastAsia="Times New Roman" w:hAnsi="Segoe UI" w:cs="Segoe UI"/>
          <w:color w:val="24292E"/>
          <w:sz w:val="24"/>
          <w:szCs w:val="24"/>
          <w:lang w:eastAsia="pt-BR"/>
        </w:rPr>
        <w:t>edital .</w:t>
      </w:r>
      <w:proofErr w:type="gramEnd"/>
    </w:p>
    <w:p w14:paraId="0FE25F09"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20 – A Controladoria-Geral do Estado (CGE) em cumprimento do disposto no caput do art. 8º </w:t>
      </w:r>
      <w:r w:rsidRPr="00DC1687">
        <w:rPr>
          <w:rFonts w:ascii="Segoe UI" w:eastAsia="Times New Roman" w:hAnsi="Segoe UI" w:cs="Segoe UI"/>
          <w:color w:val="24292E"/>
          <w:sz w:val="18"/>
          <w:szCs w:val="18"/>
          <w:vertAlign w:val="superscript"/>
          <w:lang w:eastAsia="pt-BR"/>
        </w:rPr>
        <w:t>12</w:t>
      </w:r>
      <w:r w:rsidRPr="00DC1687">
        <w:rPr>
          <w:rFonts w:ascii="Segoe UI" w:eastAsia="Times New Roman" w:hAnsi="Segoe UI" w:cs="Segoe UI"/>
          <w:color w:val="24292E"/>
          <w:sz w:val="24"/>
          <w:szCs w:val="24"/>
          <w:lang w:eastAsia="pt-BR"/>
        </w:rPr>
        <w:t> da LAI e no art. 6º </w:t>
      </w:r>
      <w:r w:rsidRPr="00DC1687">
        <w:rPr>
          <w:rFonts w:ascii="Segoe UI" w:eastAsia="Times New Roman" w:hAnsi="Segoe UI" w:cs="Segoe UI"/>
          <w:color w:val="24292E"/>
          <w:sz w:val="18"/>
          <w:szCs w:val="18"/>
          <w:vertAlign w:val="superscript"/>
          <w:lang w:eastAsia="pt-BR"/>
        </w:rPr>
        <w:t>13</w:t>
      </w:r>
      <w:r w:rsidRPr="00DC1687">
        <w:rPr>
          <w:rFonts w:ascii="Segoe UI" w:eastAsia="Times New Roman" w:hAnsi="Segoe UI" w:cs="Segoe UI"/>
          <w:color w:val="24292E"/>
          <w:sz w:val="24"/>
          <w:szCs w:val="24"/>
          <w:lang w:eastAsia="pt-BR"/>
        </w:rPr>
        <w:t xml:space="preserve"> do Decreto nº 45.969/2012, disponibiliza </w:t>
      </w:r>
      <w:r w:rsidRPr="00DC1687">
        <w:rPr>
          <w:rFonts w:ascii="Segoe UI" w:eastAsia="Times New Roman" w:hAnsi="Segoe UI" w:cs="Segoe UI"/>
          <w:color w:val="24292E"/>
          <w:sz w:val="24"/>
          <w:szCs w:val="24"/>
          <w:lang w:eastAsia="pt-BR"/>
        </w:rPr>
        <w:lastRenderedPageBreak/>
        <w:t>na consulta “Concursos Públicos” </w:t>
      </w:r>
      <w:r w:rsidRPr="00DC1687">
        <w:rPr>
          <w:rFonts w:ascii="Segoe UI" w:eastAsia="Times New Roman" w:hAnsi="Segoe UI" w:cs="Segoe UI"/>
          <w:color w:val="24292E"/>
          <w:sz w:val="18"/>
          <w:szCs w:val="18"/>
          <w:vertAlign w:val="superscript"/>
          <w:lang w:eastAsia="pt-BR"/>
        </w:rPr>
        <w:t>14</w:t>
      </w:r>
      <w:r w:rsidRPr="00DC1687">
        <w:rPr>
          <w:rFonts w:ascii="Segoe UI" w:eastAsia="Times New Roman" w:hAnsi="Segoe UI" w:cs="Segoe UI"/>
          <w:color w:val="24292E"/>
          <w:sz w:val="24"/>
          <w:szCs w:val="24"/>
          <w:lang w:eastAsia="pt-BR"/>
        </w:rPr>
        <w:t> o nome completo e o número do CPF do candidato classificado.</w:t>
      </w:r>
    </w:p>
    <w:p w14:paraId="7A6492D0"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21 – A divulgação desse tipo de informação no portal facilita o acesso aos resultados dos concursos realizados pelo Estado, contribuindo para a transparência do processo seletivo.</w:t>
      </w:r>
    </w:p>
    <w:p w14:paraId="7F613EC1"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 xml:space="preserve">22 – Verificou-se, no entanto, no âmbito do Poder Executivo Estadual em relação às publicações no Diário Oficial das nomeações e dos </w:t>
      </w:r>
      <w:proofErr w:type="gramStart"/>
      <w:r w:rsidRPr="00DC1687">
        <w:rPr>
          <w:rFonts w:ascii="Segoe UI" w:eastAsia="Times New Roman" w:hAnsi="Segoe UI" w:cs="Segoe UI"/>
          <w:color w:val="24292E"/>
          <w:sz w:val="24"/>
          <w:szCs w:val="24"/>
          <w:lang w:eastAsia="pt-BR"/>
        </w:rPr>
        <w:t>resultados finais</w:t>
      </w:r>
      <w:proofErr w:type="gramEnd"/>
      <w:r w:rsidRPr="00DC1687">
        <w:rPr>
          <w:rFonts w:ascii="Segoe UI" w:eastAsia="Times New Roman" w:hAnsi="Segoe UI" w:cs="Segoe UI"/>
          <w:color w:val="24292E"/>
          <w:sz w:val="24"/>
          <w:szCs w:val="24"/>
          <w:lang w:eastAsia="pt-BR"/>
        </w:rPr>
        <w:t xml:space="preserve"> dos concursos públicos, duas situações distintas. Nas publicações das nomeações dos aprovados no concurso público é disponibilizado o nome completo e o CPF dos candidatos, a exemplo do Edital FCS nº 05/</w:t>
      </w:r>
      <w:proofErr w:type="gramStart"/>
      <w:r w:rsidRPr="00DC1687">
        <w:rPr>
          <w:rFonts w:ascii="Segoe UI" w:eastAsia="Times New Roman" w:hAnsi="Segoe UI" w:cs="Segoe UI"/>
          <w:color w:val="24292E"/>
          <w:sz w:val="24"/>
          <w:szCs w:val="24"/>
          <w:lang w:eastAsia="pt-BR"/>
        </w:rPr>
        <w:t>2014</w:t>
      </w:r>
      <w:r w:rsidRPr="00DC1687">
        <w:rPr>
          <w:rFonts w:ascii="Segoe UI" w:eastAsia="Times New Roman" w:hAnsi="Segoe UI" w:cs="Segoe UI"/>
          <w:color w:val="24292E"/>
          <w:sz w:val="18"/>
          <w:szCs w:val="18"/>
          <w:vertAlign w:val="superscript"/>
          <w:lang w:eastAsia="pt-BR"/>
        </w:rPr>
        <w:t>15</w:t>
      </w:r>
      <w:r w:rsidRPr="00DC1687">
        <w:rPr>
          <w:rFonts w:ascii="Segoe UI" w:eastAsia="Times New Roman" w:hAnsi="Segoe UI" w:cs="Segoe UI"/>
          <w:color w:val="24292E"/>
          <w:sz w:val="24"/>
          <w:szCs w:val="24"/>
          <w:lang w:eastAsia="pt-BR"/>
        </w:rPr>
        <w:t> ,</w:t>
      </w:r>
      <w:proofErr w:type="gramEnd"/>
      <w:r w:rsidRPr="00DC1687">
        <w:rPr>
          <w:rFonts w:ascii="Segoe UI" w:eastAsia="Times New Roman" w:hAnsi="Segoe UI" w:cs="Segoe UI"/>
          <w:color w:val="24292E"/>
          <w:sz w:val="24"/>
          <w:szCs w:val="24"/>
          <w:lang w:eastAsia="pt-BR"/>
        </w:rPr>
        <w:t xml:space="preserve"> publicado em 30/07/2016 e do Edital FHEMIG nº 01/2012</w:t>
      </w:r>
      <w:r w:rsidRPr="00DC1687">
        <w:rPr>
          <w:rFonts w:ascii="Segoe UI" w:eastAsia="Times New Roman" w:hAnsi="Segoe UI" w:cs="Segoe UI"/>
          <w:color w:val="24292E"/>
          <w:sz w:val="18"/>
          <w:szCs w:val="18"/>
          <w:vertAlign w:val="superscript"/>
          <w:lang w:eastAsia="pt-BR"/>
        </w:rPr>
        <w:t>16</w:t>
      </w:r>
      <w:r w:rsidRPr="00DC1687">
        <w:rPr>
          <w:rFonts w:ascii="Segoe UI" w:eastAsia="Times New Roman" w:hAnsi="Segoe UI" w:cs="Segoe UI"/>
          <w:color w:val="24292E"/>
          <w:sz w:val="24"/>
          <w:szCs w:val="24"/>
          <w:lang w:eastAsia="pt-BR"/>
        </w:rPr>
        <w:t> , publicado em 19/09/2015. Já na divulgação dos resultados finais do certame, a prática adotada é a divulgação apenas do nome completo e o número de inscrição do candidato, não sendo divulgado o CPF, a exemplo do que ocorreu no Edital FCS nº 05/2014</w:t>
      </w:r>
      <w:r w:rsidRPr="00DC1687">
        <w:rPr>
          <w:rFonts w:ascii="Segoe UI" w:eastAsia="Times New Roman" w:hAnsi="Segoe UI" w:cs="Segoe UI"/>
          <w:color w:val="24292E"/>
          <w:sz w:val="18"/>
          <w:szCs w:val="18"/>
          <w:vertAlign w:val="superscript"/>
          <w:lang w:eastAsia="pt-BR"/>
        </w:rPr>
        <w:t>17</w:t>
      </w:r>
      <w:r w:rsidRPr="00DC1687">
        <w:rPr>
          <w:rFonts w:ascii="Segoe UI" w:eastAsia="Times New Roman" w:hAnsi="Segoe UI" w:cs="Segoe UI"/>
          <w:color w:val="24292E"/>
          <w:sz w:val="24"/>
          <w:szCs w:val="24"/>
          <w:lang w:eastAsia="pt-BR"/>
        </w:rPr>
        <w:t> , publicado em 30/07/2016 e no ,Edital SEPLAG/CGE nº 02/2012</w:t>
      </w:r>
      <w:r w:rsidRPr="00DC1687">
        <w:rPr>
          <w:rFonts w:ascii="Segoe UI" w:eastAsia="Times New Roman" w:hAnsi="Segoe UI" w:cs="Segoe UI"/>
          <w:color w:val="24292E"/>
          <w:sz w:val="18"/>
          <w:szCs w:val="18"/>
          <w:vertAlign w:val="superscript"/>
          <w:lang w:eastAsia="pt-BR"/>
        </w:rPr>
        <w:t>18</w:t>
      </w:r>
      <w:r w:rsidRPr="00DC1687">
        <w:rPr>
          <w:rFonts w:ascii="Segoe UI" w:eastAsia="Times New Roman" w:hAnsi="Segoe UI" w:cs="Segoe UI"/>
          <w:color w:val="24292E"/>
          <w:sz w:val="24"/>
          <w:szCs w:val="24"/>
          <w:lang w:eastAsia="pt-BR"/>
        </w:rPr>
        <w:t xml:space="preserve"> , publicado em 12/03/2013 – </w:t>
      </w:r>
      <w:proofErr w:type="spellStart"/>
      <w:r w:rsidRPr="00DC1687">
        <w:rPr>
          <w:rFonts w:ascii="Segoe UI" w:eastAsia="Times New Roman" w:hAnsi="Segoe UI" w:cs="Segoe UI"/>
          <w:color w:val="24292E"/>
          <w:sz w:val="24"/>
          <w:szCs w:val="24"/>
          <w:lang w:eastAsia="pt-BR"/>
        </w:rPr>
        <w:t>pág</w:t>
      </w:r>
      <w:proofErr w:type="spellEnd"/>
      <w:r w:rsidRPr="00DC1687">
        <w:rPr>
          <w:rFonts w:ascii="Segoe UI" w:eastAsia="Times New Roman" w:hAnsi="Segoe UI" w:cs="Segoe UI"/>
          <w:color w:val="24292E"/>
          <w:sz w:val="24"/>
          <w:szCs w:val="24"/>
          <w:lang w:eastAsia="pt-BR"/>
        </w:rPr>
        <w:t xml:space="preserve"> 72.</w:t>
      </w:r>
    </w:p>
    <w:p w14:paraId="50B1626E"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23 – Surge, dessa forma, a necessidade de definir quais dados seriam necessários divulgar no Portal da Transparência, de modo a garantir a qualidade da informação, a observância do princípio da publicidade administrativa e a proteção de dados pessoais.</w:t>
      </w:r>
    </w:p>
    <w:p w14:paraId="4019FA97"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24 – Sobre esse tema foi verificado no âmbito do judiciário federal a edição pelo Conselho Nacional de Justiça (CNJ) da Resolução nº 269 , de 21 de outubro de 2018, que instituiu regras para a gerência de dados pessoais de candidatos a cargos públicos, mediante concurso público, por meio do qual o art. 2º </w:t>
      </w:r>
      <w:r w:rsidRPr="00DC1687">
        <w:rPr>
          <w:rFonts w:ascii="Segoe UI" w:eastAsia="Times New Roman" w:hAnsi="Segoe UI" w:cs="Segoe UI"/>
          <w:color w:val="24292E"/>
          <w:sz w:val="18"/>
          <w:szCs w:val="18"/>
          <w:vertAlign w:val="superscript"/>
          <w:lang w:eastAsia="pt-BR"/>
        </w:rPr>
        <w:t>19</w:t>
      </w:r>
      <w:r w:rsidRPr="00DC1687">
        <w:rPr>
          <w:rFonts w:ascii="Segoe UI" w:eastAsia="Times New Roman" w:hAnsi="Segoe UI" w:cs="Segoe UI"/>
          <w:color w:val="24292E"/>
          <w:sz w:val="24"/>
          <w:szCs w:val="24"/>
          <w:lang w:eastAsia="pt-BR"/>
        </w:rPr>
        <w:t> definiu que </w:t>
      </w:r>
      <w:r w:rsidRPr="00DC1687">
        <w:rPr>
          <w:rFonts w:ascii="Segoe UI" w:eastAsia="Times New Roman" w:hAnsi="Segoe UI" w:cs="Segoe UI"/>
          <w:i/>
          <w:iCs/>
          <w:color w:val="24292E"/>
          <w:sz w:val="24"/>
          <w:szCs w:val="24"/>
          <w:lang w:eastAsia="pt-BR"/>
        </w:rPr>
        <w:t>em todos os concursos públicos do Poder Judiciário, os tribunais divulgarão apenas o nome completo e o número de inscrição dos concorrentes às vagas públicas</w:t>
      </w:r>
      <w:r w:rsidRPr="00DC1687">
        <w:rPr>
          <w:rFonts w:ascii="Segoe UI" w:eastAsia="Times New Roman" w:hAnsi="Segoe UI" w:cs="Segoe UI"/>
          <w:color w:val="24292E"/>
          <w:sz w:val="24"/>
          <w:szCs w:val="24"/>
          <w:lang w:eastAsia="pt-BR"/>
        </w:rPr>
        <w:t>.</w:t>
      </w:r>
    </w:p>
    <w:p w14:paraId="3FAF4A86"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 xml:space="preserve">25 – Entende-se que a descaraterização do CPF na divulgação do </w:t>
      </w:r>
      <w:proofErr w:type="gramStart"/>
      <w:r w:rsidRPr="00DC1687">
        <w:rPr>
          <w:rFonts w:ascii="Segoe UI" w:eastAsia="Times New Roman" w:hAnsi="Segoe UI" w:cs="Segoe UI"/>
          <w:color w:val="24292E"/>
          <w:sz w:val="24"/>
          <w:szCs w:val="24"/>
          <w:lang w:eastAsia="pt-BR"/>
        </w:rPr>
        <w:t>resultado final</w:t>
      </w:r>
      <w:proofErr w:type="gramEnd"/>
      <w:r w:rsidRPr="00DC1687">
        <w:rPr>
          <w:rFonts w:ascii="Segoe UI" w:eastAsia="Times New Roman" w:hAnsi="Segoe UI" w:cs="Segoe UI"/>
          <w:color w:val="24292E"/>
          <w:sz w:val="24"/>
          <w:szCs w:val="24"/>
          <w:lang w:eastAsia="pt-BR"/>
        </w:rPr>
        <w:t xml:space="preserve"> dos certames pelo Poder Executivo Estadual e o posicionamento esposado pelo CNJ na referida resolução atende a necessidade de divulgação de informações de interesse público relativas à realização de concurso público e também a preservação de dados pessoais dos candidatos.</w:t>
      </w:r>
    </w:p>
    <w:p w14:paraId="42CABE16"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26 – Nesse sentido, sugere-se, que o Portal de Transparência do Estado divulgue no módulo “Concursos Realizados”, em relação aos candidatos classificados, o nome completo e o CPF descaracterizado.</w:t>
      </w:r>
    </w:p>
    <w:p w14:paraId="76EB2FCD" w14:textId="77777777" w:rsidR="00DC1687" w:rsidRPr="00DC1687" w:rsidRDefault="00DC1687" w:rsidP="00AC77C9">
      <w:pPr>
        <w:shd w:val="clear" w:color="auto" w:fill="FFFFFF"/>
        <w:spacing w:before="360" w:after="240" w:line="240" w:lineRule="auto"/>
        <w:jc w:val="both"/>
        <w:outlineLvl w:val="2"/>
        <w:rPr>
          <w:rFonts w:ascii="Segoe UI" w:eastAsia="Times New Roman" w:hAnsi="Segoe UI" w:cs="Segoe UI"/>
          <w:b/>
          <w:bCs/>
          <w:color w:val="24292E"/>
          <w:sz w:val="30"/>
          <w:szCs w:val="30"/>
          <w:lang w:eastAsia="pt-BR"/>
        </w:rPr>
      </w:pPr>
      <w:r w:rsidRPr="00DC1687">
        <w:rPr>
          <w:rFonts w:ascii="Segoe UI" w:eastAsia="Times New Roman" w:hAnsi="Segoe UI" w:cs="Segoe UI"/>
          <w:b/>
          <w:bCs/>
          <w:color w:val="24292E"/>
          <w:sz w:val="30"/>
          <w:szCs w:val="30"/>
          <w:lang w:eastAsia="pt-BR"/>
        </w:rPr>
        <w:t>Contratos administrativos</w:t>
      </w:r>
    </w:p>
    <w:p w14:paraId="3795B533"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27 – No Portal da Transparência o módulo de consultas “Compras e Contratos”, em cumprimento ao disposto no art. 8º, § 1º, inc. IV </w:t>
      </w:r>
      <w:r w:rsidRPr="00DC1687">
        <w:rPr>
          <w:rFonts w:ascii="Segoe UI" w:eastAsia="Times New Roman" w:hAnsi="Segoe UI" w:cs="Segoe UI"/>
          <w:color w:val="24292E"/>
          <w:sz w:val="18"/>
          <w:szCs w:val="18"/>
          <w:vertAlign w:val="superscript"/>
          <w:lang w:eastAsia="pt-BR"/>
        </w:rPr>
        <w:t>20</w:t>
      </w:r>
      <w:r w:rsidRPr="00DC1687">
        <w:rPr>
          <w:rFonts w:ascii="Segoe UI" w:eastAsia="Times New Roman" w:hAnsi="Segoe UI" w:cs="Segoe UI"/>
          <w:color w:val="24292E"/>
          <w:sz w:val="24"/>
          <w:szCs w:val="24"/>
          <w:lang w:eastAsia="pt-BR"/>
        </w:rPr>
        <w:t xml:space="preserve">, da Lei Federal nº </w:t>
      </w:r>
      <w:r w:rsidRPr="00DC1687">
        <w:rPr>
          <w:rFonts w:ascii="Segoe UI" w:eastAsia="Times New Roman" w:hAnsi="Segoe UI" w:cs="Segoe UI"/>
          <w:color w:val="24292E"/>
          <w:sz w:val="24"/>
          <w:szCs w:val="24"/>
          <w:lang w:eastAsia="pt-BR"/>
        </w:rPr>
        <w:lastRenderedPageBreak/>
        <w:t>12.527/2011 e do art. 7º, inc. VI </w:t>
      </w:r>
      <w:r w:rsidRPr="00DC1687">
        <w:rPr>
          <w:rFonts w:ascii="Segoe UI" w:eastAsia="Times New Roman" w:hAnsi="Segoe UI" w:cs="Segoe UI"/>
          <w:color w:val="24292E"/>
          <w:sz w:val="18"/>
          <w:szCs w:val="18"/>
          <w:vertAlign w:val="superscript"/>
          <w:lang w:eastAsia="pt-BR"/>
        </w:rPr>
        <w:t>21</w:t>
      </w:r>
      <w:r w:rsidRPr="00DC1687">
        <w:rPr>
          <w:rFonts w:ascii="Segoe UI" w:eastAsia="Times New Roman" w:hAnsi="Segoe UI" w:cs="Segoe UI"/>
          <w:color w:val="24292E"/>
          <w:sz w:val="24"/>
          <w:szCs w:val="24"/>
          <w:lang w:eastAsia="pt-BR"/>
        </w:rPr>
        <w:t> , do Decreto nº 45.969/2012, adota como padrão a divulgação completa das informações concernentes a procedimento licitatórios, entre eles a disponibilização do inteiro teor dos contratos celebrados que na sua maioria trazem na sua qualificação nome completo, CPF, número de identidade, endereço institucional dos representantes dos órgãos/entidades e dos contratados, a exemplo dos contratos 9221028 </w:t>
      </w:r>
      <w:r w:rsidRPr="00DC1687">
        <w:rPr>
          <w:rFonts w:ascii="Segoe UI" w:eastAsia="Times New Roman" w:hAnsi="Segoe UI" w:cs="Segoe UI"/>
          <w:color w:val="24292E"/>
          <w:sz w:val="18"/>
          <w:szCs w:val="18"/>
          <w:vertAlign w:val="superscript"/>
          <w:lang w:eastAsia="pt-BR"/>
        </w:rPr>
        <w:t>22</w:t>
      </w:r>
      <w:r w:rsidRPr="00DC1687">
        <w:rPr>
          <w:rFonts w:ascii="Segoe UI" w:eastAsia="Times New Roman" w:hAnsi="Segoe UI" w:cs="Segoe UI"/>
          <w:color w:val="24292E"/>
          <w:sz w:val="24"/>
          <w:szCs w:val="24"/>
          <w:lang w:eastAsia="pt-BR"/>
        </w:rPr>
        <w:t> e 9241375</w:t>
      </w:r>
      <w:r w:rsidRPr="00DC1687">
        <w:rPr>
          <w:rFonts w:ascii="Segoe UI" w:eastAsia="Times New Roman" w:hAnsi="Segoe UI" w:cs="Segoe UI"/>
          <w:color w:val="24292E"/>
          <w:sz w:val="18"/>
          <w:szCs w:val="18"/>
          <w:vertAlign w:val="superscript"/>
          <w:lang w:eastAsia="pt-BR"/>
        </w:rPr>
        <w:t>23</w:t>
      </w:r>
      <w:r w:rsidRPr="00DC1687">
        <w:rPr>
          <w:rFonts w:ascii="Segoe UI" w:eastAsia="Times New Roman" w:hAnsi="Segoe UI" w:cs="Segoe UI"/>
          <w:color w:val="24292E"/>
          <w:sz w:val="24"/>
          <w:szCs w:val="24"/>
          <w:lang w:eastAsia="pt-BR"/>
        </w:rPr>
        <w:t>.</w:t>
      </w:r>
    </w:p>
    <w:p w14:paraId="05552465"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28 – Como os procedimentos licitatórios são de interesse público e consequentemente todos os atos decorrentes deles também o são, entende-se que a qualificação dos representantes dos órgãos/entidades e dos contratados constantes nos contratos devem ser divulgadas sem nenhuma ocultação (nome completo, números do CPF e do documento de identidade, endereço institucional) para que o controle social possa ser amplamente possibilitado.</w:t>
      </w:r>
    </w:p>
    <w:p w14:paraId="2E61F961"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29 – O referido procedimento adotado vai ao encontro do entendimento do TCU de que para fins do cumprimento do art. 8º, § 1º, IV, da Lei 12.527/2011, deve ser divulgado o inteiro teor de contratos e aditivos, conforme pode ser constatado em excerto do Acórdão TCU 1855/2018 </w:t>
      </w:r>
      <w:r w:rsidRPr="00DC1687">
        <w:rPr>
          <w:rFonts w:ascii="Segoe UI" w:eastAsia="Times New Roman" w:hAnsi="Segoe UI" w:cs="Segoe UI"/>
          <w:color w:val="24292E"/>
          <w:sz w:val="18"/>
          <w:szCs w:val="18"/>
          <w:vertAlign w:val="superscript"/>
          <w:lang w:eastAsia="pt-BR"/>
        </w:rPr>
        <w:t>24</w:t>
      </w:r>
      <w:r w:rsidRPr="00DC1687">
        <w:rPr>
          <w:rFonts w:ascii="Segoe UI" w:eastAsia="Times New Roman" w:hAnsi="Segoe UI" w:cs="Segoe UI"/>
          <w:color w:val="24292E"/>
          <w:sz w:val="24"/>
          <w:szCs w:val="24"/>
          <w:lang w:eastAsia="pt-BR"/>
        </w:rPr>
        <w:t> – Plenário que recomendou:</w:t>
      </w:r>
    </w:p>
    <w:p w14:paraId="7FA8CB09" w14:textId="77777777" w:rsidR="00DC1687" w:rsidRPr="00DC1687" w:rsidRDefault="00DC1687" w:rsidP="00AC77C9">
      <w:pPr>
        <w:shd w:val="clear" w:color="auto" w:fill="FFFFFF"/>
        <w:spacing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color w:val="6A737D"/>
          <w:sz w:val="24"/>
          <w:szCs w:val="24"/>
          <w:lang w:eastAsia="pt-BR"/>
        </w:rPr>
        <w:t>"</w:t>
      </w:r>
      <w:r w:rsidRPr="00DC1687">
        <w:rPr>
          <w:rFonts w:ascii="Segoe UI" w:eastAsia="Times New Roman" w:hAnsi="Segoe UI" w:cs="Segoe UI"/>
          <w:i/>
          <w:iCs/>
          <w:color w:val="6A737D"/>
          <w:sz w:val="24"/>
          <w:szCs w:val="24"/>
          <w:lang w:eastAsia="pt-BR"/>
        </w:rPr>
        <w:t>[...] 9.3. [...] ao Ministério da Transparência e Controladoria-Geral da União, com fundamento no art. 250, III, do Regimento Interno do TCU, que possibilite a inserção de arquivos com o inteiro teor dos contratos administrativos, seus anexos e aditivos nas páginas de transparência dos órgãos, com o intuito de aprimorar a transparência ativa e em atendimento aos fins do art. 8º, §1º, IV, da Lei 12.527/2011; [...]</w:t>
      </w:r>
      <w:r w:rsidRPr="00DC1687">
        <w:rPr>
          <w:rFonts w:ascii="Segoe UI" w:eastAsia="Times New Roman" w:hAnsi="Segoe UI" w:cs="Segoe UI"/>
          <w:color w:val="6A737D"/>
          <w:sz w:val="24"/>
          <w:szCs w:val="24"/>
          <w:lang w:eastAsia="pt-BR"/>
        </w:rPr>
        <w:t>"</w:t>
      </w:r>
    </w:p>
    <w:p w14:paraId="09821F72" w14:textId="3C76776D"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commentRangeStart w:id="3"/>
      <w:r w:rsidRPr="00DC1687">
        <w:rPr>
          <w:rFonts w:ascii="Segoe UI" w:eastAsia="Times New Roman" w:hAnsi="Segoe UI" w:cs="Segoe UI"/>
          <w:color w:val="24292E"/>
          <w:sz w:val="24"/>
          <w:szCs w:val="24"/>
          <w:lang w:eastAsia="pt-BR"/>
        </w:rPr>
        <w:t>30 – Recentemente</w:t>
      </w:r>
      <w:del w:id="4" w:author="Beatriz Almeida" w:date="2020-06-25T08:57:00Z">
        <w:r w:rsidRPr="00DC1687" w:rsidDel="006E61C2">
          <w:rPr>
            <w:rFonts w:ascii="Segoe UI" w:eastAsia="Times New Roman" w:hAnsi="Segoe UI" w:cs="Segoe UI"/>
            <w:color w:val="24292E"/>
            <w:sz w:val="24"/>
            <w:szCs w:val="24"/>
            <w:lang w:eastAsia="pt-BR"/>
          </w:rPr>
          <w:delText>, inclusive,</w:delText>
        </w:r>
      </w:del>
      <w:r w:rsidRPr="00DC1687">
        <w:rPr>
          <w:rFonts w:ascii="Segoe UI" w:eastAsia="Times New Roman" w:hAnsi="Segoe UI" w:cs="Segoe UI"/>
          <w:color w:val="24292E"/>
          <w:sz w:val="24"/>
          <w:szCs w:val="24"/>
          <w:lang w:eastAsia="pt-BR"/>
        </w:rPr>
        <w:t xml:space="preserve"> foi publicada a Lei Estadual nº 23.569, de 13 de janeiro de 2020 </w:t>
      </w:r>
      <w:r w:rsidRPr="00DC1687">
        <w:rPr>
          <w:rFonts w:ascii="Segoe UI" w:eastAsia="Times New Roman" w:hAnsi="Segoe UI" w:cs="Segoe UI"/>
          <w:color w:val="24292E"/>
          <w:sz w:val="18"/>
          <w:szCs w:val="18"/>
          <w:vertAlign w:val="superscript"/>
          <w:lang w:eastAsia="pt-BR"/>
        </w:rPr>
        <w:t>25</w:t>
      </w:r>
      <w:r w:rsidRPr="00DC1687">
        <w:rPr>
          <w:rFonts w:ascii="Segoe UI" w:eastAsia="Times New Roman" w:hAnsi="Segoe UI" w:cs="Segoe UI"/>
          <w:color w:val="24292E"/>
          <w:sz w:val="24"/>
          <w:szCs w:val="24"/>
          <w:lang w:eastAsia="pt-BR"/>
        </w:rPr>
        <w:t xml:space="preserve">, que legitima ainda mais a forma de divulgação das informações referentes aos procedimentos licitatórios realizados no âmbito estadual. Trata-se de legislação que dispõe sobre a aplicação dos princípios da publicidade, da transparência e do acesso à informação nos procedimentos licitatórios, por meio da qual se determina no </w:t>
      </w:r>
      <w:del w:id="5" w:author="Beatriz Almeida" w:date="2020-06-25T08:58:00Z">
        <w:r w:rsidRPr="00DC1687" w:rsidDel="006E61C2">
          <w:rPr>
            <w:rFonts w:ascii="Segoe UI" w:eastAsia="Times New Roman" w:hAnsi="Segoe UI" w:cs="Segoe UI"/>
            <w:color w:val="24292E"/>
            <w:sz w:val="24"/>
            <w:szCs w:val="24"/>
            <w:lang w:eastAsia="pt-BR"/>
          </w:rPr>
          <w:delText xml:space="preserve">seu </w:delText>
        </w:r>
      </w:del>
      <w:r w:rsidRPr="00DC1687">
        <w:rPr>
          <w:rFonts w:ascii="Segoe UI" w:eastAsia="Times New Roman" w:hAnsi="Segoe UI" w:cs="Segoe UI"/>
          <w:color w:val="24292E"/>
          <w:sz w:val="24"/>
          <w:szCs w:val="24"/>
          <w:lang w:eastAsia="pt-BR"/>
        </w:rPr>
        <w:t>art. 2º que:</w:t>
      </w:r>
    </w:p>
    <w:p w14:paraId="5FFCFF9A" w14:textId="77777777" w:rsidR="00DC1687" w:rsidRPr="00DC1687" w:rsidRDefault="00DC1687" w:rsidP="00AC77C9">
      <w:pPr>
        <w:shd w:val="clear" w:color="auto" w:fill="FFFFFF"/>
        <w:spacing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"Art. 2º – Serão publicados no site do ente ou do órgão estatal responsável, logo após o encerramento do processo licitatório, o resumo das propostas de todos os licitantes, notadamente a parte relativa a preços e prazos, e, logo após sua assinatura, </w:t>
      </w:r>
      <w:r w:rsidRPr="00DC1687">
        <w:rPr>
          <w:rFonts w:ascii="Segoe UI" w:eastAsia="Times New Roman" w:hAnsi="Segoe UI" w:cs="Segoe UI"/>
          <w:b/>
          <w:bCs/>
          <w:i/>
          <w:iCs/>
          <w:color w:val="6A737D"/>
          <w:sz w:val="24"/>
          <w:szCs w:val="24"/>
          <w:lang w:eastAsia="pt-BR"/>
        </w:rPr>
        <w:t>o termo do contrato celebrado e seus eventuais termos aditivos ou modificativos (grifo nosso)"</w:t>
      </w:r>
      <w:r w:rsidRPr="00DC1687">
        <w:rPr>
          <w:rFonts w:ascii="Segoe UI" w:eastAsia="Times New Roman" w:hAnsi="Segoe UI" w:cs="Segoe UI"/>
          <w:color w:val="6A737D"/>
          <w:sz w:val="24"/>
          <w:szCs w:val="24"/>
          <w:lang w:eastAsia="pt-BR"/>
        </w:rPr>
        <w:t>.</w:t>
      </w:r>
      <w:commentRangeEnd w:id="3"/>
      <w:r w:rsidR="006E61C2">
        <w:rPr>
          <w:rStyle w:val="Refdecomentrio"/>
        </w:rPr>
        <w:commentReference w:id="3"/>
      </w:r>
    </w:p>
    <w:p w14:paraId="07E690B7" w14:textId="0404C0EC"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 xml:space="preserve">31 - De forma análoga </w:t>
      </w:r>
      <w:del w:id="6" w:author="Beatriz Almeida" w:date="2020-06-25T12:47:00Z">
        <w:r w:rsidRPr="00DC1687" w:rsidDel="00953136">
          <w:rPr>
            <w:rFonts w:ascii="Segoe UI" w:eastAsia="Times New Roman" w:hAnsi="Segoe UI" w:cs="Segoe UI"/>
            <w:color w:val="24292E"/>
            <w:sz w:val="24"/>
            <w:szCs w:val="24"/>
            <w:lang w:eastAsia="pt-BR"/>
          </w:rPr>
          <w:delText xml:space="preserve">a </w:delText>
        </w:r>
      </w:del>
      <w:ins w:id="7" w:author="Beatriz Almeida" w:date="2020-06-25T12:47:00Z">
        <w:r w:rsidR="00953136">
          <w:rPr>
            <w:rFonts w:ascii="Segoe UI" w:eastAsia="Times New Roman" w:hAnsi="Segoe UI" w:cs="Segoe UI"/>
            <w:color w:val="24292E"/>
            <w:sz w:val="24"/>
            <w:szCs w:val="24"/>
            <w:lang w:eastAsia="pt-BR"/>
          </w:rPr>
          <w:t>à</w:t>
        </w:r>
        <w:r w:rsidR="00953136" w:rsidRPr="00DC1687">
          <w:rPr>
            <w:rFonts w:ascii="Segoe UI" w:eastAsia="Times New Roman" w:hAnsi="Segoe UI" w:cs="Segoe UI"/>
            <w:color w:val="24292E"/>
            <w:sz w:val="24"/>
            <w:szCs w:val="24"/>
            <w:lang w:eastAsia="pt-BR"/>
          </w:rPr>
          <w:t xml:space="preserve"> </w:t>
        </w:r>
      </w:ins>
      <w:r w:rsidRPr="00DC1687">
        <w:rPr>
          <w:rFonts w:ascii="Segoe UI" w:eastAsia="Times New Roman" w:hAnsi="Segoe UI" w:cs="Segoe UI"/>
          <w:color w:val="24292E"/>
          <w:sz w:val="24"/>
          <w:szCs w:val="24"/>
          <w:lang w:eastAsia="pt-BR"/>
        </w:rPr>
        <w:t xml:space="preserve">realizada no âmbito estadual, a título de exemplificação, tanto no Poder Executivo Federal quanto no Ministério Público Federal (MPF), os contratos são divulgados na íntegra sem ocultação de nenhum dado presente na qualificação dos representantes legais do órgão/entidade contratante e dos contratados, como foi possível observar nas consultas </w:t>
      </w:r>
      <w:r w:rsidRPr="00DC1687">
        <w:rPr>
          <w:rFonts w:ascii="Segoe UI" w:eastAsia="Times New Roman" w:hAnsi="Segoe UI" w:cs="Segoe UI"/>
          <w:color w:val="24292E"/>
          <w:sz w:val="24"/>
          <w:szCs w:val="24"/>
          <w:lang w:eastAsia="pt-BR"/>
        </w:rPr>
        <w:lastRenderedPageBreak/>
        <w:t>realizadas no Contrato CGU nº 00190.101166/2020-12</w:t>
      </w:r>
      <w:r w:rsidRPr="00DC1687">
        <w:rPr>
          <w:rFonts w:ascii="Segoe UI" w:eastAsia="Times New Roman" w:hAnsi="Segoe UI" w:cs="Segoe UI"/>
          <w:color w:val="24292E"/>
          <w:sz w:val="18"/>
          <w:szCs w:val="18"/>
          <w:vertAlign w:val="superscript"/>
          <w:lang w:eastAsia="pt-BR"/>
        </w:rPr>
        <w:t>26</w:t>
      </w:r>
      <w:r w:rsidRPr="00DC1687">
        <w:rPr>
          <w:rFonts w:ascii="Segoe UI" w:eastAsia="Times New Roman" w:hAnsi="Segoe UI" w:cs="Segoe UI"/>
          <w:color w:val="24292E"/>
          <w:sz w:val="24"/>
          <w:szCs w:val="24"/>
          <w:lang w:eastAsia="pt-BR"/>
        </w:rPr>
        <w:t>, no Contrato CGU nº 00190.109976/2019-75</w:t>
      </w:r>
      <w:r w:rsidRPr="00DC1687">
        <w:rPr>
          <w:rFonts w:ascii="Segoe UI" w:eastAsia="Times New Roman" w:hAnsi="Segoe UI" w:cs="Segoe UI"/>
          <w:color w:val="24292E"/>
          <w:sz w:val="18"/>
          <w:szCs w:val="18"/>
          <w:vertAlign w:val="superscript"/>
          <w:lang w:eastAsia="pt-BR"/>
        </w:rPr>
        <w:t>27</w:t>
      </w:r>
      <w:r w:rsidRPr="00DC1687">
        <w:rPr>
          <w:rFonts w:ascii="Segoe UI" w:eastAsia="Times New Roman" w:hAnsi="Segoe UI" w:cs="Segoe UI"/>
          <w:color w:val="24292E"/>
          <w:sz w:val="24"/>
          <w:szCs w:val="24"/>
          <w:lang w:eastAsia="pt-BR"/>
        </w:rPr>
        <w:t> e no Contrato Administrativo MPF nº 001/2020 </w:t>
      </w:r>
      <w:r w:rsidRPr="00DC1687">
        <w:rPr>
          <w:rFonts w:ascii="Segoe UI" w:eastAsia="Times New Roman" w:hAnsi="Segoe UI" w:cs="Segoe UI"/>
          <w:color w:val="24292E"/>
          <w:sz w:val="18"/>
          <w:szCs w:val="18"/>
          <w:vertAlign w:val="superscript"/>
          <w:lang w:eastAsia="pt-BR"/>
        </w:rPr>
        <w:t>28</w:t>
      </w:r>
      <w:r w:rsidRPr="00DC1687">
        <w:rPr>
          <w:rFonts w:ascii="Segoe UI" w:eastAsia="Times New Roman" w:hAnsi="Segoe UI" w:cs="Segoe UI"/>
          <w:color w:val="24292E"/>
          <w:sz w:val="24"/>
          <w:szCs w:val="24"/>
          <w:lang w:eastAsia="pt-BR"/>
        </w:rPr>
        <w:t>."</w:t>
      </w:r>
    </w:p>
    <w:p w14:paraId="334A60D2" w14:textId="6BA26D55"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32 – No entanto, verificou-se na esfera estadual que em alguns casos consta no contrato o endereço pessoal do representante legal do órgão/entidade, a exemplo do Contrato SETOP nº 007/2007</w:t>
      </w:r>
      <w:r w:rsidRPr="00DC1687">
        <w:rPr>
          <w:rFonts w:ascii="Segoe UI" w:eastAsia="Times New Roman" w:hAnsi="Segoe UI" w:cs="Segoe UI"/>
          <w:color w:val="24292E"/>
          <w:sz w:val="18"/>
          <w:szCs w:val="18"/>
          <w:vertAlign w:val="superscript"/>
          <w:lang w:eastAsia="pt-BR"/>
        </w:rPr>
        <w:t>29</w:t>
      </w:r>
      <w:r w:rsidRPr="00DC1687">
        <w:rPr>
          <w:rFonts w:ascii="Segoe UI" w:eastAsia="Times New Roman" w:hAnsi="Segoe UI" w:cs="Segoe UI"/>
          <w:color w:val="24292E"/>
          <w:sz w:val="24"/>
          <w:szCs w:val="24"/>
          <w:lang w:eastAsia="pt-BR"/>
        </w:rPr>
        <w:t xml:space="preserve">. </w:t>
      </w:r>
      <w:del w:id="8" w:author="Beatriz Almeida" w:date="2020-06-25T12:48:00Z">
        <w:r w:rsidRPr="00DC1687" w:rsidDel="00953136">
          <w:rPr>
            <w:rFonts w:ascii="Segoe UI" w:eastAsia="Times New Roman" w:hAnsi="Segoe UI" w:cs="Segoe UI"/>
            <w:color w:val="24292E"/>
            <w:sz w:val="24"/>
            <w:szCs w:val="24"/>
            <w:lang w:eastAsia="pt-BR"/>
          </w:rPr>
          <w:delText>Trazendo à baila</w:delText>
        </w:r>
      </w:del>
      <w:ins w:id="9" w:author="Beatriz Almeida" w:date="2020-06-25T12:48:00Z">
        <w:r w:rsidR="00953136">
          <w:rPr>
            <w:rFonts w:ascii="Segoe UI" w:eastAsia="Times New Roman" w:hAnsi="Segoe UI" w:cs="Segoe UI"/>
            <w:color w:val="24292E"/>
            <w:sz w:val="24"/>
            <w:szCs w:val="24"/>
            <w:lang w:eastAsia="pt-BR"/>
          </w:rPr>
          <w:t>Isso aponta</w:t>
        </w:r>
      </w:ins>
      <w:r w:rsidRPr="00DC1687">
        <w:rPr>
          <w:rFonts w:ascii="Segoe UI" w:eastAsia="Times New Roman" w:hAnsi="Segoe UI" w:cs="Segoe UI"/>
          <w:color w:val="24292E"/>
          <w:sz w:val="24"/>
          <w:szCs w:val="24"/>
          <w:lang w:eastAsia="pt-BR"/>
        </w:rPr>
        <w:t xml:space="preserve"> a necessidade de estabelecer critérios de como deverão ser divulgadas essas informações.</w:t>
      </w:r>
    </w:p>
    <w:p w14:paraId="477135CD" w14:textId="12B51FA1"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 xml:space="preserve">33 – Embora nos casos de contratos administrativos o entendimento seja claro quanto à disponibilização do inteiro teor do contrato, a discussão gira em torno </w:t>
      </w:r>
      <w:ins w:id="10" w:author="Beatriz Almeida" w:date="2020-06-25T12:49:00Z">
        <w:r w:rsidR="00953136">
          <w:rPr>
            <w:rFonts w:ascii="Segoe UI" w:eastAsia="Times New Roman" w:hAnsi="Segoe UI" w:cs="Segoe UI"/>
            <w:color w:val="24292E"/>
            <w:sz w:val="24"/>
            <w:szCs w:val="24"/>
            <w:lang w:eastAsia="pt-BR"/>
          </w:rPr>
          <w:t xml:space="preserve">da necessidade ou não de </w:t>
        </w:r>
      </w:ins>
      <w:ins w:id="11" w:author="Beatriz Almeida" w:date="2020-06-25T12:50:00Z">
        <w:r w:rsidR="00953136">
          <w:rPr>
            <w:rFonts w:ascii="Segoe UI" w:eastAsia="Times New Roman" w:hAnsi="Segoe UI" w:cs="Segoe UI"/>
            <w:color w:val="24292E"/>
            <w:sz w:val="24"/>
            <w:szCs w:val="24"/>
            <w:lang w:eastAsia="pt-BR"/>
          </w:rPr>
          <w:t>serem di</w:t>
        </w:r>
      </w:ins>
      <w:ins w:id="12" w:author="Beatriz Almeida" w:date="2020-06-25T12:51:00Z">
        <w:r w:rsidR="00953136">
          <w:rPr>
            <w:rFonts w:ascii="Segoe UI" w:eastAsia="Times New Roman" w:hAnsi="Segoe UI" w:cs="Segoe UI"/>
            <w:color w:val="24292E"/>
            <w:sz w:val="24"/>
            <w:szCs w:val="24"/>
            <w:lang w:eastAsia="pt-BR"/>
          </w:rPr>
          <w:t xml:space="preserve">vulgadas </w:t>
        </w:r>
      </w:ins>
      <w:del w:id="13" w:author="Beatriz Almeida" w:date="2020-06-25T12:51:00Z">
        <w:r w:rsidRPr="00DC1687" w:rsidDel="00953136">
          <w:rPr>
            <w:rFonts w:ascii="Segoe UI" w:eastAsia="Times New Roman" w:hAnsi="Segoe UI" w:cs="Segoe UI"/>
            <w:color w:val="24292E"/>
            <w:sz w:val="24"/>
            <w:szCs w:val="24"/>
            <w:lang w:eastAsia="pt-BR"/>
          </w:rPr>
          <w:delText xml:space="preserve">se </w:delText>
        </w:r>
      </w:del>
      <w:r w:rsidRPr="00DC1687">
        <w:rPr>
          <w:rFonts w:ascii="Segoe UI" w:eastAsia="Times New Roman" w:hAnsi="Segoe UI" w:cs="Segoe UI"/>
          <w:color w:val="24292E"/>
          <w:sz w:val="24"/>
          <w:szCs w:val="24"/>
          <w:lang w:eastAsia="pt-BR"/>
        </w:rPr>
        <w:t xml:space="preserve">determinadas informações pessoais, como </w:t>
      </w:r>
      <w:ins w:id="14" w:author="Beatriz Almeida" w:date="2020-06-25T12:51:00Z">
        <w:r w:rsidR="00953136">
          <w:rPr>
            <w:rFonts w:ascii="Segoe UI" w:eastAsia="Times New Roman" w:hAnsi="Segoe UI" w:cs="Segoe UI"/>
            <w:color w:val="24292E"/>
            <w:sz w:val="24"/>
            <w:szCs w:val="24"/>
            <w:lang w:eastAsia="pt-BR"/>
          </w:rPr>
          <w:t xml:space="preserve">o </w:t>
        </w:r>
      </w:ins>
      <w:r w:rsidRPr="00DC1687">
        <w:rPr>
          <w:rFonts w:ascii="Segoe UI" w:eastAsia="Times New Roman" w:hAnsi="Segoe UI" w:cs="Segoe UI"/>
          <w:color w:val="24292E"/>
          <w:sz w:val="24"/>
          <w:szCs w:val="24"/>
          <w:lang w:eastAsia="pt-BR"/>
        </w:rPr>
        <w:t>endereço residencial</w:t>
      </w:r>
      <w:ins w:id="15" w:author="Beatriz Almeida" w:date="2020-06-25T12:51:00Z">
        <w:r w:rsidR="00953136">
          <w:rPr>
            <w:rFonts w:ascii="Segoe UI" w:eastAsia="Times New Roman" w:hAnsi="Segoe UI" w:cs="Segoe UI"/>
            <w:color w:val="24292E"/>
            <w:sz w:val="24"/>
            <w:szCs w:val="24"/>
            <w:lang w:eastAsia="pt-BR"/>
          </w:rPr>
          <w:t xml:space="preserve"> e o documento de identidade.</w:t>
        </w:r>
      </w:ins>
      <w:del w:id="16" w:author="Beatriz Almeida" w:date="2020-06-25T12:51:00Z">
        <w:r w:rsidRPr="00DC1687" w:rsidDel="00953136">
          <w:rPr>
            <w:rFonts w:ascii="Segoe UI" w:eastAsia="Times New Roman" w:hAnsi="Segoe UI" w:cs="Segoe UI"/>
            <w:color w:val="24292E"/>
            <w:sz w:val="24"/>
            <w:szCs w:val="24"/>
            <w:lang w:eastAsia="pt-BR"/>
          </w:rPr>
          <w:delText>, são necessárias ou não de serem divulgadas.</w:delText>
        </w:r>
      </w:del>
    </w:p>
    <w:p w14:paraId="5D29C752" w14:textId="498B1D8F"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 xml:space="preserve">34 – Consta na LAI, </w:t>
      </w:r>
      <w:ins w:id="17" w:author="Beatriz Almeida" w:date="2020-06-25T12:52:00Z">
        <w:r w:rsidR="00953136">
          <w:rPr>
            <w:rFonts w:ascii="Segoe UI" w:eastAsia="Times New Roman" w:hAnsi="Segoe UI" w:cs="Segoe UI"/>
            <w:color w:val="24292E"/>
            <w:sz w:val="24"/>
            <w:szCs w:val="24"/>
            <w:lang w:eastAsia="pt-BR"/>
          </w:rPr>
          <w:t>n</w:t>
        </w:r>
      </w:ins>
      <w:r w:rsidRPr="00DC1687">
        <w:rPr>
          <w:rFonts w:ascii="Segoe UI" w:eastAsia="Times New Roman" w:hAnsi="Segoe UI" w:cs="Segoe UI"/>
          <w:color w:val="24292E"/>
          <w:sz w:val="24"/>
          <w:szCs w:val="24"/>
          <w:lang w:eastAsia="pt-BR"/>
        </w:rPr>
        <w:t>o §2º, do art. 7º, a previsão de que </w:t>
      </w:r>
      <w:r w:rsidRPr="00DC1687">
        <w:rPr>
          <w:rFonts w:ascii="Segoe UI" w:eastAsia="Times New Roman" w:hAnsi="Segoe UI" w:cs="Segoe UI"/>
          <w:i/>
          <w:iCs/>
          <w:color w:val="24292E"/>
          <w:sz w:val="24"/>
          <w:szCs w:val="24"/>
          <w:lang w:eastAsia="pt-BR"/>
        </w:rPr>
        <w:t>quando não for autorizado acesso integral à informação por ser ela parcialmente sigilosa, é assegurado o acesso à parte não sigilosa por meio de certidão, extrato ou cópia com ocultação da parte sob sigilo.</w:t>
      </w:r>
    </w:p>
    <w:p w14:paraId="26D08A6E" w14:textId="2E31A38A"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 xml:space="preserve">35 – </w:t>
      </w:r>
      <w:ins w:id="18" w:author="Beatriz Almeida" w:date="2020-06-25T12:52:00Z">
        <w:r w:rsidR="00953136">
          <w:rPr>
            <w:rFonts w:ascii="Segoe UI" w:eastAsia="Times New Roman" w:hAnsi="Segoe UI" w:cs="Segoe UI"/>
            <w:color w:val="24292E"/>
            <w:sz w:val="24"/>
            <w:szCs w:val="24"/>
            <w:lang w:eastAsia="pt-BR"/>
          </w:rPr>
          <w:t xml:space="preserve">A fim de </w:t>
        </w:r>
        <w:r w:rsidR="00953136" w:rsidRPr="00DC1687">
          <w:rPr>
            <w:rFonts w:ascii="Segoe UI" w:eastAsia="Times New Roman" w:hAnsi="Segoe UI" w:cs="Segoe UI"/>
            <w:i/>
            <w:iCs/>
            <w:color w:val="24292E"/>
            <w:sz w:val="24"/>
            <w:szCs w:val="24"/>
            <w:lang w:eastAsia="pt-BR"/>
          </w:rPr>
          <w:t>manter a qualidade da informação coletada na fonte com o máximo de detalhamento possível sem modificações</w:t>
        </w:r>
        <w:r w:rsidR="00953136" w:rsidRPr="00DC1687">
          <w:rPr>
            <w:rFonts w:ascii="Segoe UI" w:eastAsia="Times New Roman" w:hAnsi="Segoe UI" w:cs="Segoe UI"/>
            <w:color w:val="24292E"/>
            <w:sz w:val="24"/>
            <w:szCs w:val="24"/>
            <w:lang w:eastAsia="pt-BR"/>
          </w:rPr>
          <w:t xml:space="preserve"> (inc. IX do art.4º da LAI), </w:t>
        </w:r>
        <w:r w:rsidR="00953136">
          <w:rPr>
            <w:rFonts w:ascii="Segoe UI" w:eastAsia="Times New Roman" w:hAnsi="Segoe UI" w:cs="Segoe UI"/>
            <w:color w:val="24292E"/>
            <w:sz w:val="24"/>
            <w:szCs w:val="24"/>
            <w:lang w:eastAsia="pt-BR"/>
          </w:rPr>
          <w:t>entende-se que n</w:t>
        </w:r>
      </w:ins>
      <w:del w:id="19" w:author="Beatriz Almeida" w:date="2020-06-25T12:52:00Z">
        <w:r w:rsidRPr="00DC1687" w:rsidDel="00953136">
          <w:rPr>
            <w:rFonts w:ascii="Segoe UI" w:eastAsia="Times New Roman" w:hAnsi="Segoe UI" w:cs="Segoe UI"/>
            <w:color w:val="24292E"/>
            <w:sz w:val="24"/>
            <w:szCs w:val="24"/>
            <w:lang w:eastAsia="pt-BR"/>
          </w:rPr>
          <w:delText>N</w:delText>
        </w:r>
      </w:del>
      <w:r w:rsidRPr="00DC1687">
        <w:rPr>
          <w:rFonts w:ascii="Segoe UI" w:eastAsia="Times New Roman" w:hAnsi="Segoe UI" w:cs="Segoe UI"/>
          <w:color w:val="24292E"/>
          <w:sz w:val="24"/>
          <w:szCs w:val="24"/>
          <w:lang w:eastAsia="pt-BR"/>
        </w:rPr>
        <w:t xml:space="preserve">os casos em que o endereço residencial </w:t>
      </w:r>
      <w:ins w:id="20" w:author="Beatriz Almeida" w:date="2020-06-25T12:54:00Z">
        <w:r w:rsidR="00953136">
          <w:rPr>
            <w:rFonts w:ascii="Segoe UI" w:eastAsia="Times New Roman" w:hAnsi="Segoe UI" w:cs="Segoe UI"/>
            <w:color w:val="24292E"/>
            <w:sz w:val="24"/>
            <w:szCs w:val="24"/>
            <w:lang w:eastAsia="pt-BR"/>
          </w:rPr>
          <w:t xml:space="preserve">e outros dados pessoais </w:t>
        </w:r>
      </w:ins>
      <w:r w:rsidRPr="00DC1687">
        <w:rPr>
          <w:rFonts w:ascii="Segoe UI" w:eastAsia="Times New Roman" w:hAnsi="Segoe UI" w:cs="Segoe UI"/>
          <w:color w:val="24292E"/>
          <w:sz w:val="24"/>
          <w:szCs w:val="24"/>
          <w:lang w:eastAsia="pt-BR"/>
        </w:rPr>
        <w:t>constar</w:t>
      </w:r>
      <w:ins w:id="21" w:author="Beatriz Almeida" w:date="2020-06-25T12:54:00Z">
        <w:r w:rsidR="00953136">
          <w:rPr>
            <w:rFonts w:ascii="Segoe UI" w:eastAsia="Times New Roman" w:hAnsi="Segoe UI" w:cs="Segoe UI"/>
            <w:color w:val="24292E"/>
            <w:sz w:val="24"/>
            <w:szCs w:val="24"/>
            <w:lang w:eastAsia="pt-BR"/>
          </w:rPr>
          <w:t>em</w:t>
        </w:r>
      </w:ins>
      <w:r w:rsidRPr="00DC1687">
        <w:rPr>
          <w:rFonts w:ascii="Segoe UI" w:eastAsia="Times New Roman" w:hAnsi="Segoe UI" w:cs="Segoe UI"/>
          <w:color w:val="24292E"/>
          <w:sz w:val="24"/>
          <w:szCs w:val="24"/>
          <w:lang w:eastAsia="pt-BR"/>
        </w:rPr>
        <w:t xml:space="preserve"> nos contratos</w:t>
      </w:r>
      <w:ins w:id="22" w:author="Beatriz Almeida" w:date="2020-06-25T12:54:00Z">
        <w:r w:rsidR="00953136">
          <w:rPr>
            <w:rFonts w:ascii="Segoe UI" w:eastAsia="Times New Roman" w:hAnsi="Segoe UI" w:cs="Segoe UI"/>
            <w:color w:val="24292E"/>
            <w:sz w:val="24"/>
            <w:szCs w:val="24"/>
            <w:lang w:eastAsia="pt-BR"/>
          </w:rPr>
          <w:t>,</w:t>
        </w:r>
      </w:ins>
      <w:r w:rsidRPr="00DC1687">
        <w:rPr>
          <w:rFonts w:ascii="Segoe UI" w:eastAsia="Times New Roman" w:hAnsi="Segoe UI" w:cs="Segoe UI"/>
          <w:color w:val="24292E"/>
          <w:sz w:val="24"/>
          <w:szCs w:val="24"/>
          <w:lang w:eastAsia="pt-BR"/>
        </w:rPr>
        <w:t xml:space="preserve"> </w:t>
      </w:r>
      <w:del w:id="23" w:author="Beatriz Almeida" w:date="2020-06-25T12:54:00Z">
        <w:r w:rsidRPr="00DC1687" w:rsidDel="00953136">
          <w:rPr>
            <w:rFonts w:ascii="Segoe UI" w:eastAsia="Times New Roman" w:hAnsi="Segoe UI" w:cs="Segoe UI"/>
            <w:color w:val="24292E"/>
            <w:sz w:val="24"/>
            <w:szCs w:val="24"/>
            <w:lang w:eastAsia="pt-BR"/>
          </w:rPr>
          <w:delText>entende-se, objetivando </w:delText>
        </w:r>
      </w:del>
      <w:del w:id="24" w:author="Beatriz Almeida" w:date="2020-06-25T12:52:00Z">
        <w:r w:rsidRPr="00DC1687" w:rsidDel="00953136">
          <w:rPr>
            <w:rFonts w:ascii="Segoe UI" w:eastAsia="Times New Roman" w:hAnsi="Segoe UI" w:cs="Segoe UI"/>
            <w:i/>
            <w:iCs/>
            <w:color w:val="24292E"/>
            <w:sz w:val="24"/>
            <w:szCs w:val="24"/>
            <w:lang w:eastAsia="pt-BR"/>
          </w:rPr>
          <w:delText>manter a qualidade da informação coletada na fonte com o máximo de detalhamento possível sem modificações</w:delText>
        </w:r>
        <w:r w:rsidRPr="00DC1687" w:rsidDel="00953136">
          <w:rPr>
            <w:rFonts w:ascii="Segoe UI" w:eastAsia="Times New Roman" w:hAnsi="Segoe UI" w:cs="Segoe UI"/>
            <w:color w:val="24292E"/>
            <w:sz w:val="24"/>
            <w:szCs w:val="24"/>
            <w:lang w:eastAsia="pt-BR"/>
          </w:rPr>
          <w:delText> (inc. IX do art.4º da LAI),</w:delText>
        </w:r>
      </w:del>
      <w:r w:rsidRPr="00DC1687">
        <w:rPr>
          <w:rFonts w:ascii="Segoe UI" w:eastAsia="Times New Roman" w:hAnsi="Segoe UI" w:cs="Segoe UI"/>
          <w:color w:val="24292E"/>
          <w:sz w:val="24"/>
          <w:szCs w:val="24"/>
          <w:lang w:eastAsia="pt-BR"/>
        </w:rPr>
        <w:t xml:space="preserve"> </w:t>
      </w:r>
      <w:del w:id="25" w:author="Beatriz Almeida" w:date="2020-06-25T12:54:00Z">
        <w:r w:rsidRPr="00DC1687" w:rsidDel="00953136">
          <w:rPr>
            <w:rFonts w:ascii="Segoe UI" w:eastAsia="Times New Roman" w:hAnsi="Segoe UI" w:cs="Segoe UI"/>
            <w:color w:val="24292E"/>
            <w:sz w:val="24"/>
            <w:szCs w:val="24"/>
            <w:lang w:eastAsia="pt-BR"/>
          </w:rPr>
          <w:delText xml:space="preserve">que seja </w:delText>
        </w:r>
      </w:del>
      <w:ins w:id="26" w:author="Beatriz Almeida" w:date="2020-06-25T12:54:00Z">
        <w:r w:rsidR="00953136">
          <w:rPr>
            <w:rFonts w:ascii="Segoe UI" w:eastAsia="Times New Roman" w:hAnsi="Segoe UI" w:cs="Segoe UI"/>
            <w:color w:val="24292E"/>
            <w:sz w:val="24"/>
            <w:szCs w:val="24"/>
            <w:lang w:eastAsia="pt-BR"/>
          </w:rPr>
          <w:t xml:space="preserve"> deve ser </w:t>
        </w:r>
      </w:ins>
      <w:r w:rsidRPr="00DC1687">
        <w:rPr>
          <w:rFonts w:ascii="Segoe UI" w:eastAsia="Times New Roman" w:hAnsi="Segoe UI" w:cs="Segoe UI"/>
          <w:color w:val="24292E"/>
          <w:sz w:val="24"/>
          <w:szCs w:val="24"/>
          <w:lang w:eastAsia="pt-BR"/>
        </w:rPr>
        <w:t xml:space="preserve">utilizada a ocultação </w:t>
      </w:r>
      <w:del w:id="27" w:author="Beatriz Almeida" w:date="2020-06-25T12:55:00Z">
        <w:r w:rsidRPr="00DC1687" w:rsidDel="00953136">
          <w:rPr>
            <w:rFonts w:ascii="Segoe UI" w:eastAsia="Times New Roman" w:hAnsi="Segoe UI" w:cs="Segoe UI"/>
            <w:color w:val="24292E"/>
            <w:sz w:val="24"/>
            <w:szCs w:val="24"/>
            <w:lang w:eastAsia="pt-BR"/>
          </w:rPr>
          <w:delText xml:space="preserve">do endereço residencial </w:delText>
        </w:r>
      </w:del>
      <w:ins w:id="28" w:author="Beatriz Almeida" w:date="2020-06-25T12:55:00Z">
        <w:r w:rsidR="00953136">
          <w:rPr>
            <w:rFonts w:ascii="Segoe UI" w:eastAsia="Times New Roman" w:hAnsi="Segoe UI" w:cs="Segoe UI"/>
            <w:color w:val="24292E"/>
            <w:sz w:val="24"/>
            <w:szCs w:val="24"/>
            <w:lang w:eastAsia="pt-BR"/>
          </w:rPr>
          <w:t xml:space="preserve">daqueles dados </w:t>
        </w:r>
      </w:ins>
      <w:r w:rsidRPr="00DC1687">
        <w:rPr>
          <w:rFonts w:ascii="Segoe UI" w:eastAsia="Times New Roman" w:hAnsi="Segoe UI" w:cs="Segoe UI"/>
          <w:color w:val="24292E"/>
          <w:sz w:val="24"/>
          <w:szCs w:val="24"/>
          <w:lang w:eastAsia="pt-BR"/>
        </w:rPr>
        <w:t>do representante do órgão/entidade ou do contratado.</w:t>
      </w:r>
    </w:p>
    <w:p w14:paraId="295B582F" w14:textId="6BDD0F52"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commentRangeStart w:id="29"/>
      <w:r w:rsidRPr="00DC1687">
        <w:rPr>
          <w:rFonts w:ascii="Segoe UI" w:eastAsia="Times New Roman" w:hAnsi="Segoe UI" w:cs="Segoe UI"/>
          <w:color w:val="24292E"/>
          <w:sz w:val="24"/>
          <w:szCs w:val="24"/>
          <w:lang w:eastAsia="pt-BR"/>
        </w:rPr>
        <w:t xml:space="preserve">36 </w:t>
      </w:r>
      <w:commentRangeEnd w:id="29"/>
      <w:r w:rsidR="00BE4D6E">
        <w:rPr>
          <w:rStyle w:val="Refdecomentrio"/>
        </w:rPr>
        <w:commentReference w:id="29"/>
      </w:r>
      <w:r w:rsidRPr="00DC1687">
        <w:rPr>
          <w:rFonts w:ascii="Segoe UI" w:eastAsia="Times New Roman" w:hAnsi="Segoe UI" w:cs="Segoe UI"/>
          <w:color w:val="24292E"/>
          <w:sz w:val="24"/>
          <w:szCs w:val="24"/>
          <w:lang w:eastAsia="pt-BR"/>
        </w:rPr>
        <w:t xml:space="preserve">– Dessarte, sugere-se a manutenção da </w:t>
      </w:r>
      <w:del w:id="30" w:author="Beatriz Almeida" w:date="2020-06-25T12:58:00Z">
        <w:r w:rsidRPr="00DC1687" w:rsidDel="00D4278B">
          <w:rPr>
            <w:rFonts w:ascii="Segoe UI" w:eastAsia="Times New Roman" w:hAnsi="Segoe UI" w:cs="Segoe UI"/>
            <w:color w:val="24292E"/>
            <w:sz w:val="24"/>
            <w:szCs w:val="24"/>
            <w:lang w:eastAsia="pt-BR"/>
          </w:rPr>
          <w:delText xml:space="preserve">divulgação </w:delText>
        </w:r>
      </w:del>
      <w:ins w:id="31" w:author="Beatriz Almeida" w:date="2020-06-25T12:58:00Z">
        <w:r w:rsidR="00D4278B">
          <w:rPr>
            <w:rFonts w:ascii="Segoe UI" w:eastAsia="Times New Roman" w:hAnsi="Segoe UI" w:cs="Segoe UI"/>
            <w:color w:val="24292E"/>
            <w:sz w:val="24"/>
            <w:szCs w:val="24"/>
            <w:lang w:eastAsia="pt-BR"/>
          </w:rPr>
          <w:t>publicização</w:t>
        </w:r>
        <w:r w:rsidR="00D4278B" w:rsidRPr="00DC1687">
          <w:rPr>
            <w:rFonts w:ascii="Segoe UI" w:eastAsia="Times New Roman" w:hAnsi="Segoe UI" w:cs="Segoe UI"/>
            <w:color w:val="24292E"/>
            <w:sz w:val="24"/>
            <w:szCs w:val="24"/>
            <w:lang w:eastAsia="pt-BR"/>
          </w:rPr>
          <w:t xml:space="preserve"> </w:t>
        </w:r>
      </w:ins>
      <w:r w:rsidRPr="00DC1687">
        <w:rPr>
          <w:rFonts w:ascii="Segoe UI" w:eastAsia="Times New Roman" w:hAnsi="Segoe UI" w:cs="Segoe UI"/>
          <w:color w:val="24292E"/>
          <w:sz w:val="24"/>
          <w:szCs w:val="24"/>
          <w:lang w:eastAsia="pt-BR"/>
        </w:rPr>
        <w:t>da íntegra do contrato sendo descaracterizado</w:t>
      </w:r>
      <w:ins w:id="32" w:author="Beatriz Almeida" w:date="2020-06-25T12:56:00Z">
        <w:r w:rsidR="00953136">
          <w:rPr>
            <w:rFonts w:ascii="Segoe UI" w:eastAsia="Times New Roman" w:hAnsi="Segoe UI" w:cs="Segoe UI"/>
            <w:color w:val="24292E"/>
            <w:sz w:val="24"/>
            <w:szCs w:val="24"/>
            <w:lang w:eastAsia="pt-BR"/>
          </w:rPr>
          <w:t>s</w:t>
        </w:r>
      </w:ins>
      <w:r w:rsidRPr="00DC1687">
        <w:rPr>
          <w:rFonts w:ascii="Segoe UI" w:eastAsia="Times New Roman" w:hAnsi="Segoe UI" w:cs="Segoe UI"/>
          <w:color w:val="24292E"/>
          <w:sz w:val="24"/>
          <w:szCs w:val="24"/>
          <w:lang w:eastAsia="pt-BR"/>
        </w:rPr>
        <w:t xml:space="preserve"> ou ocultado</w:t>
      </w:r>
      <w:ins w:id="33" w:author="Beatriz Almeida" w:date="2020-06-25T12:56:00Z">
        <w:r w:rsidR="00953136">
          <w:rPr>
            <w:rFonts w:ascii="Segoe UI" w:eastAsia="Times New Roman" w:hAnsi="Segoe UI" w:cs="Segoe UI"/>
            <w:color w:val="24292E"/>
            <w:sz w:val="24"/>
            <w:szCs w:val="24"/>
            <w:lang w:eastAsia="pt-BR"/>
          </w:rPr>
          <w:t>s</w:t>
        </w:r>
      </w:ins>
      <w:r w:rsidRPr="00DC1687">
        <w:rPr>
          <w:rFonts w:ascii="Segoe UI" w:eastAsia="Times New Roman" w:hAnsi="Segoe UI" w:cs="Segoe UI"/>
          <w:color w:val="24292E"/>
          <w:sz w:val="24"/>
          <w:szCs w:val="24"/>
          <w:lang w:eastAsia="pt-BR"/>
        </w:rPr>
        <w:t xml:space="preserve"> </w:t>
      </w:r>
      <w:ins w:id="34" w:author="Beatriz Almeida" w:date="2020-06-25T12:56:00Z">
        <w:r w:rsidR="00953136">
          <w:rPr>
            <w:rFonts w:ascii="Segoe UI" w:eastAsia="Times New Roman" w:hAnsi="Segoe UI" w:cs="Segoe UI"/>
            <w:color w:val="24292E"/>
            <w:sz w:val="24"/>
            <w:szCs w:val="24"/>
            <w:lang w:eastAsia="pt-BR"/>
          </w:rPr>
          <w:t xml:space="preserve">os dados pessoais que não o nome e o CPF </w:t>
        </w:r>
      </w:ins>
      <w:del w:id="35" w:author="Beatriz Almeida" w:date="2020-06-25T12:56:00Z">
        <w:r w:rsidRPr="00DC1687" w:rsidDel="00953136">
          <w:rPr>
            <w:rFonts w:ascii="Segoe UI" w:eastAsia="Times New Roman" w:hAnsi="Segoe UI" w:cs="Segoe UI"/>
            <w:color w:val="24292E"/>
            <w:sz w:val="24"/>
            <w:szCs w:val="24"/>
            <w:lang w:eastAsia="pt-BR"/>
          </w:rPr>
          <w:delText xml:space="preserve">apenas o endereço residencial </w:delText>
        </w:r>
      </w:del>
      <w:r w:rsidRPr="00DC1687">
        <w:rPr>
          <w:rFonts w:ascii="Segoe UI" w:eastAsia="Times New Roman" w:hAnsi="Segoe UI" w:cs="Segoe UI"/>
          <w:color w:val="24292E"/>
          <w:sz w:val="24"/>
          <w:szCs w:val="24"/>
          <w:lang w:eastAsia="pt-BR"/>
        </w:rPr>
        <w:t xml:space="preserve">do representante legal do órgão ou entidade, quando houver, considerando que o endereço residencial diferentemente do endereço institucional ou comercial, não decorre da relação da pessoa com o Estado, mas diz respeito </w:t>
      </w:r>
      <w:del w:id="36" w:author="Beatriz Almeida" w:date="2020-06-25T12:55:00Z">
        <w:r w:rsidRPr="00DC1687" w:rsidDel="00953136">
          <w:rPr>
            <w:rFonts w:ascii="Segoe UI" w:eastAsia="Times New Roman" w:hAnsi="Segoe UI" w:cs="Segoe UI"/>
            <w:color w:val="24292E"/>
            <w:sz w:val="24"/>
            <w:szCs w:val="24"/>
            <w:lang w:eastAsia="pt-BR"/>
          </w:rPr>
          <w:delText xml:space="preserve">a </w:delText>
        </w:r>
      </w:del>
      <w:ins w:id="37" w:author="Beatriz Almeida" w:date="2020-06-25T12:55:00Z">
        <w:r w:rsidR="00953136">
          <w:rPr>
            <w:rFonts w:ascii="Segoe UI" w:eastAsia="Times New Roman" w:hAnsi="Segoe UI" w:cs="Segoe UI"/>
            <w:color w:val="24292E"/>
            <w:sz w:val="24"/>
            <w:szCs w:val="24"/>
            <w:lang w:eastAsia="pt-BR"/>
          </w:rPr>
          <w:t>à</w:t>
        </w:r>
        <w:r w:rsidR="00953136" w:rsidRPr="00DC1687">
          <w:rPr>
            <w:rFonts w:ascii="Segoe UI" w:eastAsia="Times New Roman" w:hAnsi="Segoe UI" w:cs="Segoe UI"/>
            <w:color w:val="24292E"/>
            <w:sz w:val="24"/>
            <w:szCs w:val="24"/>
            <w:lang w:eastAsia="pt-BR"/>
          </w:rPr>
          <w:t xml:space="preserve"> </w:t>
        </w:r>
      </w:ins>
      <w:r w:rsidRPr="00DC1687">
        <w:rPr>
          <w:rFonts w:ascii="Segoe UI" w:eastAsia="Times New Roman" w:hAnsi="Segoe UI" w:cs="Segoe UI"/>
          <w:color w:val="24292E"/>
          <w:sz w:val="24"/>
          <w:szCs w:val="24"/>
          <w:lang w:eastAsia="pt-BR"/>
        </w:rPr>
        <w:t>sua vida privada.</w:t>
      </w:r>
    </w:p>
    <w:p w14:paraId="3052BBB9" w14:textId="77777777" w:rsidR="00DC1687" w:rsidRPr="00DC1687" w:rsidRDefault="00DC1687" w:rsidP="00AC77C9">
      <w:pPr>
        <w:shd w:val="clear" w:color="auto" w:fill="FFFFFF"/>
        <w:spacing w:before="360" w:after="240" w:line="240" w:lineRule="auto"/>
        <w:jc w:val="both"/>
        <w:outlineLvl w:val="2"/>
        <w:rPr>
          <w:rFonts w:ascii="Segoe UI" w:eastAsia="Times New Roman" w:hAnsi="Segoe UI" w:cs="Segoe UI"/>
          <w:b/>
          <w:bCs/>
          <w:color w:val="24292E"/>
          <w:sz w:val="30"/>
          <w:szCs w:val="30"/>
          <w:lang w:eastAsia="pt-BR"/>
        </w:rPr>
      </w:pPr>
      <w:r w:rsidRPr="00DC1687">
        <w:rPr>
          <w:rFonts w:ascii="Segoe UI" w:eastAsia="Times New Roman" w:hAnsi="Segoe UI" w:cs="Segoe UI"/>
          <w:b/>
          <w:bCs/>
          <w:color w:val="24292E"/>
          <w:sz w:val="30"/>
          <w:szCs w:val="30"/>
          <w:lang w:eastAsia="pt-BR"/>
        </w:rPr>
        <w:t>Despesa pública</w:t>
      </w:r>
    </w:p>
    <w:p w14:paraId="70F867F8"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37 – Entende-se por despesa pública a aplicação do dinheiro arrecadado por meio de impostos ou outras fontes para custear os serviços públicos prestados à sociedade ou para a realização de investimentos </w:t>
      </w:r>
      <w:proofErr w:type="gramStart"/>
      <w:r w:rsidRPr="00DC1687">
        <w:rPr>
          <w:rFonts w:ascii="Segoe UI" w:eastAsia="Times New Roman" w:hAnsi="Segoe UI" w:cs="Segoe UI"/>
          <w:color w:val="24292E"/>
          <w:sz w:val="18"/>
          <w:szCs w:val="18"/>
          <w:vertAlign w:val="superscript"/>
          <w:lang w:eastAsia="pt-BR"/>
        </w:rPr>
        <w:t>30</w:t>
      </w:r>
      <w:r w:rsidRPr="00DC1687">
        <w:rPr>
          <w:rFonts w:ascii="Segoe UI" w:eastAsia="Times New Roman" w:hAnsi="Segoe UI" w:cs="Segoe UI"/>
          <w:color w:val="24292E"/>
          <w:sz w:val="24"/>
          <w:szCs w:val="24"/>
          <w:lang w:eastAsia="pt-BR"/>
        </w:rPr>
        <w:t> .</w:t>
      </w:r>
      <w:proofErr w:type="gramEnd"/>
    </w:p>
    <w:p w14:paraId="04B9850A"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38 – No âmbito Estadual a divulgação das despesas públicas no Portal da Transparência é realizada nos seguintes moldes: nome completo e número do CPF do credor beneficiário da despesa.</w:t>
      </w:r>
    </w:p>
    <w:p w14:paraId="5C31927E"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lastRenderedPageBreak/>
        <w:t>39 – A necessidade de divulgação desses dados é imposta pela LRF que tem como </w:t>
      </w:r>
      <w:r w:rsidRPr="00DC1687">
        <w:rPr>
          <w:rFonts w:ascii="Segoe UI" w:eastAsia="Times New Roman" w:hAnsi="Segoe UI" w:cs="Segoe UI"/>
          <w:i/>
          <w:iCs/>
          <w:color w:val="24292E"/>
          <w:sz w:val="24"/>
          <w:szCs w:val="24"/>
          <w:lang w:eastAsia="pt-BR"/>
        </w:rPr>
        <w:t>premissas básicas o planejamento, o controle, a transparência e a responsabilização</w:t>
      </w:r>
      <w:r w:rsidRPr="00DC1687">
        <w:rPr>
          <w:rFonts w:ascii="Segoe UI" w:eastAsia="Times New Roman" w:hAnsi="Segoe UI" w:cs="Segoe UI"/>
          <w:color w:val="24292E"/>
          <w:sz w:val="24"/>
          <w:szCs w:val="24"/>
          <w:lang w:eastAsia="pt-BR"/>
        </w:rPr>
        <w:t> </w:t>
      </w:r>
      <w:r w:rsidRPr="00DC1687">
        <w:rPr>
          <w:rFonts w:ascii="Segoe UI" w:eastAsia="Times New Roman" w:hAnsi="Segoe UI" w:cs="Segoe UI"/>
          <w:color w:val="24292E"/>
          <w:sz w:val="18"/>
          <w:szCs w:val="18"/>
          <w:vertAlign w:val="superscript"/>
          <w:lang w:eastAsia="pt-BR"/>
        </w:rPr>
        <w:t>31</w:t>
      </w:r>
      <w:r w:rsidRPr="00DC1687">
        <w:rPr>
          <w:rFonts w:ascii="Segoe UI" w:eastAsia="Times New Roman" w:hAnsi="Segoe UI" w:cs="Segoe UI"/>
          <w:color w:val="24292E"/>
          <w:sz w:val="24"/>
          <w:szCs w:val="24"/>
          <w:lang w:eastAsia="pt-BR"/>
        </w:rPr>
        <w:t> e traz no seu art. 48-A, inc. I, a seguinte determinação:</w:t>
      </w:r>
    </w:p>
    <w:p w14:paraId="74CDDF03" w14:textId="77777777" w:rsidR="00DC1687" w:rsidRPr="00DC1687" w:rsidRDefault="00DC1687" w:rsidP="00AC77C9">
      <w:pPr>
        <w:shd w:val="clear" w:color="auto" w:fill="FFFFFF"/>
        <w:spacing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color w:val="6A737D"/>
          <w:sz w:val="24"/>
          <w:szCs w:val="24"/>
          <w:lang w:eastAsia="pt-BR"/>
        </w:rPr>
        <w:t>"</w:t>
      </w:r>
      <w:r w:rsidRPr="00DC1687">
        <w:rPr>
          <w:rFonts w:ascii="Segoe UI" w:eastAsia="Times New Roman" w:hAnsi="Segoe UI" w:cs="Segoe UI"/>
          <w:i/>
          <w:iCs/>
          <w:color w:val="6A737D"/>
          <w:sz w:val="24"/>
          <w:szCs w:val="24"/>
          <w:lang w:eastAsia="pt-BR"/>
        </w:rPr>
        <w:t>Art. 48-A. Para os fins a que se refere o inciso II do parágrafo único do art. 48, os entes da Federação disponibilizarão a qualquer pessoa física ou jurídica o acesso a informações referentes a: I – quanto à despesa: todos os atos praticados pelas unidades gestoras no decorrer da execução da despesa, no momento de sua realização, com a disponibilização mínima dos dados referentes ao número do correspondente processo, ao bem fornecido ou ao serviço prestado, à pessoa física ou jurídica beneficiária do pagamento e, quando for o caso, ao procedimento licitatório realizado;"</w:t>
      </w:r>
    </w:p>
    <w:p w14:paraId="18F15DDE"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40 – Sobre esse tema, o Decreto Federal nº 7.185, de 27 de maio de 2010 </w:t>
      </w:r>
      <w:r w:rsidRPr="00DC1687">
        <w:rPr>
          <w:rFonts w:ascii="Segoe UI" w:eastAsia="Times New Roman" w:hAnsi="Segoe UI" w:cs="Segoe UI"/>
          <w:color w:val="24292E"/>
          <w:sz w:val="18"/>
          <w:szCs w:val="18"/>
          <w:vertAlign w:val="superscript"/>
          <w:lang w:eastAsia="pt-BR"/>
        </w:rPr>
        <w:t>32</w:t>
      </w:r>
      <w:r w:rsidRPr="00DC1687">
        <w:rPr>
          <w:rFonts w:ascii="Segoe UI" w:eastAsia="Times New Roman" w:hAnsi="Segoe UI" w:cs="Segoe UI"/>
          <w:color w:val="24292E"/>
          <w:sz w:val="24"/>
          <w:szCs w:val="24"/>
          <w:lang w:eastAsia="pt-BR"/>
        </w:rPr>
        <w:t>, que versa sobre o padrão mínimo de qualidade do sistema integrado de administração financeira e controle, dispõe no seu art. 7º que:</w:t>
      </w:r>
    </w:p>
    <w:p w14:paraId="7EAAD726"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color w:val="6A737D"/>
          <w:sz w:val="24"/>
          <w:szCs w:val="24"/>
          <w:lang w:eastAsia="pt-BR"/>
        </w:rPr>
        <w:t>"</w:t>
      </w:r>
      <w:r w:rsidRPr="00DC1687">
        <w:rPr>
          <w:rFonts w:ascii="Segoe UI" w:eastAsia="Times New Roman" w:hAnsi="Segoe UI" w:cs="Segoe UI"/>
          <w:i/>
          <w:iCs/>
          <w:color w:val="6A737D"/>
          <w:sz w:val="24"/>
          <w:szCs w:val="24"/>
          <w:lang w:eastAsia="pt-BR"/>
        </w:rPr>
        <w:t>Art. 7º Sem prejuízo dos direitos e garantias individuais constitucionalmente estabelecidos, o SISTEMA deverá gerar, para disponibilização em meio eletrônico que possibilite amplo acesso público, pelo menos, as seguintes informações relativas aos atos praticados pelas unidades gestoras no decorrer da execução orçamentária e financeira:</w:t>
      </w:r>
    </w:p>
    <w:p w14:paraId="7B0CD446"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 xml:space="preserve">I - </w:t>
      </w:r>
      <w:proofErr w:type="gramStart"/>
      <w:r w:rsidRPr="00DC1687">
        <w:rPr>
          <w:rFonts w:ascii="Segoe UI" w:eastAsia="Times New Roman" w:hAnsi="Segoe UI" w:cs="Segoe UI"/>
          <w:i/>
          <w:iCs/>
          <w:color w:val="6A737D"/>
          <w:sz w:val="24"/>
          <w:szCs w:val="24"/>
          <w:lang w:eastAsia="pt-BR"/>
        </w:rPr>
        <w:t>quanto</w:t>
      </w:r>
      <w:proofErr w:type="gramEnd"/>
      <w:r w:rsidRPr="00DC1687">
        <w:rPr>
          <w:rFonts w:ascii="Segoe UI" w:eastAsia="Times New Roman" w:hAnsi="Segoe UI" w:cs="Segoe UI"/>
          <w:i/>
          <w:iCs/>
          <w:color w:val="6A737D"/>
          <w:sz w:val="24"/>
          <w:szCs w:val="24"/>
          <w:lang w:eastAsia="pt-BR"/>
        </w:rPr>
        <w:t xml:space="preserve"> à despesa:</w:t>
      </w:r>
    </w:p>
    <w:p w14:paraId="36386ADB"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a) o valor do empenho, liquidação e pagamento;</w:t>
      </w:r>
    </w:p>
    <w:p w14:paraId="2D681CEA"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b) o número do correspondente processo da execução, quando for o caso;</w:t>
      </w:r>
    </w:p>
    <w:p w14:paraId="0E2A102E"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 xml:space="preserve">c) a classificação orçamentária, especificando a unidade orçamentária, função, </w:t>
      </w:r>
      <w:proofErr w:type="spellStart"/>
      <w:r w:rsidRPr="00DC1687">
        <w:rPr>
          <w:rFonts w:ascii="Segoe UI" w:eastAsia="Times New Roman" w:hAnsi="Segoe UI" w:cs="Segoe UI"/>
          <w:i/>
          <w:iCs/>
          <w:color w:val="6A737D"/>
          <w:sz w:val="24"/>
          <w:szCs w:val="24"/>
          <w:lang w:eastAsia="pt-BR"/>
        </w:rPr>
        <w:t>subfunção</w:t>
      </w:r>
      <w:proofErr w:type="spellEnd"/>
      <w:r w:rsidRPr="00DC1687">
        <w:rPr>
          <w:rFonts w:ascii="Segoe UI" w:eastAsia="Times New Roman" w:hAnsi="Segoe UI" w:cs="Segoe UI"/>
          <w:i/>
          <w:iCs/>
          <w:color w:val="6A737D"/>
          <w:sz w:val="24"/>
          <w:szCs w:val="24"/>
          <w:lang w:eastAsia="pt-BR"/>
        </w:rPr>
        <w:t>, natureza da despesa e a fonte dos recursos que financiaram o gasto;</w:t>
      </w:r>
    </w:p>
    <w:p w14:paraId="7EBB8003"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b/>
          <w:bCs/>
          <w:i/>
          <w:iCs/>
          <w:color w:val="6A737D"/>
          <w:sz w:val="24"/>
          <w:szCs w:val="24"/>
          <w:lang w:eastAsia="pt-BR"/>
        </w:rPr>
        <w:t>d) pessoa física ou jurídica beneficiária do pagamento, inclusive nos desembolsos de operações independentes da execução orçamentária, exceto no caso de folha de pagamento de pessoal e de benefícios previdenciários;</w:t>
      </w:r>
      <w:r w:rsidRPr="00DC1687">
        <w:rPr>
          <w:rFonts w:ascii="Segoe UI" w:eastAsia="Times New Roman" w:hAnsi="Segoe UI" w:cs="Segoe UI"/>
          <w:color w:val="6A737D"/>
          <w:sz w:val="24"/>
          <w:szCs w:val="24"/>
          <w:lang w:eastAsia="pt-BR"/>
        </w:rPr>
        <w:t> </w:t>
      </w:r>
      <w:r w:rsidRPr="00DC1687">
        <w:rPr>
          <w:rFonts w:ascii="Segoe UI" w:eastAsia="Times New Roman" w:hAnsi="Segoe UI" w:cs="Segoe UI"/>
          <w:i/>
          <w:iCs/>
          <w:color w:val="6A737D"/>
          <w:sz w:val="24"/>
          <w:szCs w:val="24"/>
          <w:lang w:eastAsia="pt-BR"/>
        </w:rPr>
        <w:t>(grifo nosso)</w:t>
      </w:r>
    </w:p>
    <w:p w14:paraId="7A2AE1FB" w14:textId="77777777" w:rsidR="00DC1687" w:rsidRPr="00DC1687" w:rsidRDefault="00DC1687" w:rsidP="00AC77C9">
      <w:pPr>
        <w:shd w:val="clear" w:color="auto" w:fill="FFFFFF"/>
        <w:spacing w:after="240"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e) o procedimento licitatório realizado, bem como à sua dispensa ou inexigibilidade, quando for o caso, com o número do correspondente processo; e</w:t>
      </w:r>
    </w:p>
    <w:p w14:paraId="5A2C53CA" w14:textId="77777777" w:rsidR="00DC1687" w:rsidRPr="00DC1687" w:rsidRDefault="00DC1687" w:rsidP="00AC77C9">
      <w:pPr>
        <w:shd w:val="clear" w:color="auto" w:fill="FFFFFF"/>
        <w:spacing w:line="240" w:lineRule="auto"/>
        <w:jc w:val="both"/>
        <w:rPr>
          <w:rFonts w:ascii="Segoe UI" w:eastAsia="Times New Roman" w:hAnsi="Segoe UI" w:cs="Segoe UI"/>
          <w:color w:val="6A737D"/>
          <w:sz w:val="24"/>
          <w:szCs w:val="24"/>
          <w:lang w:eastAsia="pt-BR"/>
        </w:rPr>
      </w:pPr>
      <w:r w:rsidRPr="00DC1687">
        <w:rPr>
          <w:rFonts w:ascii="Segoe UI" w:eastAsia="Times New Roman" w:hAnsi="Segoe UI" w:cs="Segoe UI"/>
          <w:i/>
          <w:iCs/>
          <w:color w:val="6A737D"/>
          <w:sz w:val="24"/>
          <w:szCs w:val="24"/>
          <w:lang w:eastAsia="pt-BR"/>
        </w:rPr>
        <w:t>f) o bem fornecido ou serviço prestado, quando for o caso; [...]</w:t>
      </w:r>
    </w:p>
    <w:p w14:paraId="71976517"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 xml:space="preserve">41– Pela leitura da alínea d, inc. I do art. 7º do Decreto Federal nº 7.185/2010, pode-se depreender que a despesa pública por possuir naturezas diversas, permite aplicações diferentes da regra de identificação do beneficiário a depender da sua finalidade. Assim, o normativo faz uma ressalva para os casos de folha de pagamento de pessoal e benefícios previdenciários, já que estaria </w:t>
      </w:r>
      <w:r w:rsidRPr="00DC1687">
        <w:rPr>
          <w:rFonts w:ascii="Segoe UI" w:eastAsia="Times New Roman" w:hAnsi="Segoe UI" w:cs="Segoe UI"/>
          <w:color w:val="24292E"/>
          <w:sz w:val="24"/>
          <w:szCs w:val="24"/>
          <w:lang w:eastAsia="pt-BR"/>
        </w:rPr>
        <w:lastRenderedPageBreak/>
        <w:t>dispensada a obrigatoriedade de informar a pessoa física ou jurídica beneficiária desses pagamentos.</w:t>
      </w:r>
    </w:p>
    <w:p w14:paraId="580E1518"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42 – Devido ao surgimento da necessidade de definição de como serão divulgados os dados pessoais com o advento da LGPD no módulo de consulta “Despesas Públicas” viu-se a importância de diferenciar as informações pessoais de natureza pública, ou seja, as que contém elementos sócio identificadores sobre os quais recaem o interesse público, tornando-se necessária sua divulgação à sociedade, das informações pessoais de natureza privada que estão ligadas exclusivamente à intimidade e vida privada dos interessados. Como é sabido, ao mesmo tempo a Constituição garante a proteção destas, bem como o acesso àquelas (art. 5º, incisos X e XXXIII, CF).</w:t>
      </w:r>
    </w:p>
    <w:p w14:paraId="2F4C2FBB"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43 – E mais uma vez nos deparamos com a antinomia jurídica que se apresenta entre o princípio da publicidade administrativa que possibilita o controle social e a preservação dos dados pessoais para estabelecer como serão divulgadas essas informações no referido módulo de consulta.</w:t>
      </w:r>
    </w:p>
    <w:p w14:paraId="18CFF5FF"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44 – Verificou-se que no Portal de Transparência do Governo Federal </w:t>
      </w:r>
      <w:r w:rsidRPr="00DC1687">
        <w:rPr>
          <w:rFonts w:ascii="Segoe UI" w:eastAsia="Times New Roman" w:hAnsi="Segoe UI" w:cs="Segoe UI"/>
          <w:color w:val="24292E"/>
          <w:sz w:val="18"/>
          <w:szCs w:val="18"/>
          <w:vertAlign w:val="superscript"/>
          <w:lang w:eastAsia="pt-BR"/>
        </w:rPr>
        <w:t>33</w:t>
      </w:r>
      <w:r w:rsidRPr="00DC1687">
        <w:rPr>
          <w:rFonts w:ascii="Segoe UI" w:eastAsia="Times New Roman" w:hAnsi="Segoe UI" w:cs="Segoe UI"/>
          <w:color w:val="24292E"/>
          <w:sz w:val="24"/>
          <w:szCs w:val="24"/>
          <w:lang w:eastAsia="pt-BR"/>
        </w:rPr>
        <w:t> as despesas públicas de pessoa física são disponibilizadas com a descaracterização do número do CPF, ocultando os 3 primeiros e 2 últimos dígitos, conforme boa prática recomendada no Guia de Transparência Ativa/CGU </w:t>
      </w:r>
      <w:r w:rsidRPr="00DC1687">
        <w:rPr>
          <w:rFonts w:ascii="Segoe UI" w:eastAsia="Times New Roman" w:hAnsi="Segoe UI" w:cs="Segoe UI"/>
          <w:color w:val="24292E"/>
          <w:sz w:val="18"/>
          <w:szCs w:val="18"/>
          <w:vertAlign w:val="superscript"/>
          <w:lang w:eastAsia="pt-BR"/>
        </w:rPr>
        <w:t>34</w:t>
      </w:r>
      <w:r w:rsidRPr="00DC1687">
        <w:rPr>
          <w:rFonts w:ascii="Segoe UI" w:eastAsia="Times New Roman" w:hAnsi="Segoe UI" w:cs="Segoe UI"/>
          <w:color w:val="24292E"/>
          <w:sz w:val="24"/>
          <w:szCs w:val="24"/>
          <w:lang w:eastAsia="pt-BR"/>
        </w:rPr>
        <w:t xml:space="preserve"> - </w:t>
      </w:r>
      <w:proofErr w:type="spellStart"/>
      <w:r w:rsidRPr="00DC1687">
        <w:rPr>
          <w:rFonts w:ascii="Segoe UI" w:eastAsia="Times New Roman" w:hAnsi="Segoe UI" w:cs="Segoe UI"/>
          <w:color w:val="24292E"/>
          <w:sz w:val="24"/>
          <w:szCs w:val="24"/>
          <w:lang w:eastAsia="pt-BR"/>
        </w:rPr>
        <w:t>pág</w:t>
      </w:r>
      <w:proofErr w:type="spellEnd"/>
      <w:r w:rsidRPr="00DC1687">
        <w:rPr>
          <w:rFonts w:ascii="Segoe UI" w:eastAsia="Times New Roman" w:hAnsi="Segoe UI" w:cs="Segoe UI"/>
          <w:color w:val="24292E"/>
          <w:sz w:val="24"/>
          <w:szCs w:val="24"/>
          <w:lang w:eastAsia="pt-BR"/>
        </w:rPr>
        <w:t xml:space="preserve"> 32, inclusive para os beneficiários de folha de pagamento e benefícios previdenciários.</w:t>
      </w:r>
    </w:p>
    <w:p w14:paraId="7D1D020A"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45 –Outros entes também adotam a mesma prática na divulgação de suas despesas públicas, a exemplo do Tribunal de Contas da União </w:t>
      </w:r>
      <w:r w:rsidRPr="00DC1687">
        <w:rPr>
          <w:rFonts w:ascii="Segoe UI" w:eastAsia="Times New Roman" w:hAnsi="Segoe UI" w:cs="Segoe UI"/>
          <w:color w:val="24292E"/>
          <w:sz w:val="18"/>
          <w:szCs w:val="18"/>
          <w:vertAlign w:val="superscript"/>
          <w:lang w:eastAsia="pt-BR"/>
        </w:rPr>
        <w:t>35</w:t>
      </w:r>
      <w:r w:rsidRPr="00DC1687">
        <w:rPr>
          <w:rFonts w:ascii="Segoe UI" w:eastAsia="Times New Roman" w:hAnsi="Segoe UI" w:cs="Segoe UI"/>
          <w:color w:val="24292E"/>
          <w:sz w:val="24"/>
          <w:szCs w:val="24"/>
          <w:lang w:eastAsia="pt-BR"/>
        </w:rPr>
        <w:t> que descaracteriza o CPF do beneficiário pessoa física, ocultando os 06 (seis) primeiros.</w:t>
      </w:r>
    </w:p>
    <w:p w14:paraId="5CE421A2"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46 – Verificou-se, quanto à forma de divulgação do número do CPF nas consultas referentes às despesas públicas, que prevalece na maioria dos órgãos pesquisados a opção pela descaracterização do CPF; no entanto, também foi possível notar que outros órgãos adotam práticas distintas como, por exemplo, o Ministério Público Federal (MPF) </w:t>
      </w:r>
      <w:r w:rsidRPr="00DC1687">
        <w:rPr>
          <w:rFonts w:ascii="Segoe UI" w:eastAsia="Times New Roman" w:hAnsi="Segoe UI" w:cs="Segoe UI"/>
          <w:color w:val="24292E"/>
          <w:sz w:val="18"/>
          <w:szCs w:val="18"/>
          <w:vertAlign w:val="superscript"/>
          <w:lang w:eastAsia="pt-BR"/>
        </w:rPr>
        <w:t>36</w:t>
      </w:r>
      <w:r w:rsidRPr="00DC1687">
        <w:rPr>
          <w:rFonts w:ascii="Segoe UI" w:eastAsia="Times New Roman" w:hAnsi="Segoe UI" w:cs="Segoe UI"/>
          <w:color w:val="24292E"/>
          <w:sz w:val="24"/>
          <w:szCs w:val="24"/>
          <w:lang w:eastAsia="pt-BR"/>
        </w:rPr>
        <w:t> e o Ministério Público Estadual de Minas Gerais (MPMG)</w:t>
      </w:r>
      <w:r w:rsidRPr="00DC1687">
        <w:rPr>
          <w:rFonts w:ascii="Segoe UI" w:eastAsia="Times New Roman" w:hAnsi="Segoe UI" w:cs="Segoe UI"/>
          <w:color w:val="24292E"/>
          <w:sz w:val="18"/>
          <w:szCs w:val="18"/>
          <w:vertAlign w:val="superscript"/>
          <w:lang w:eastAsia="pt-BR"/>
        </w:rPr>
        <w:t>37</w:t>
      </w:r>
      <w:r w:rsidRPr="00DC1687">
        <w:rPr>
          <w:rFonts w:ascii="Segoe UI" w:eastAsia="Times New Roman" w:hAnsi="Segoe UI" w:cs="Segoe UI"/>
          <w:color w:val="24292E"/>
          <w:sz w:val="24"/>
          <w:szCs w:val="24"/>
          <w:lang w:eastAsia="pt-BR"/>
        </w:rPr>
        <w:t>. Nesses órgãos a divulgação dos empenhos e dos pagamentos por favorecido apresentam os dados na sua integralidade, sem descaraterização do número do CPF do beneficiário ou da pessoa física.</w:t>
      </w:r>
    </w:p>
    <w:p w14:paraId="36EB2230"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 xml:space="preserve">47 – Por fim, informa-se que a forma de divulgação no portal de dados relacionados de pessoas contempladas em sorteio lotérico realizado pelo Estado de Minas Gerias foi objeto de manifestação jurídica por meio da Nota Jurídica AJ/CGE Nº 93/2019, emitida em 05 de 09 de 2019, que entendeu que o nome completo e o número do CPF de pessoas contempladas por esse tipo de sorteio são consideradas informações pessoais de natureza privada e que, portanto, já possuem o sigilo previsto art. 31 da Lei 12.527/2011, afastando-se assim, o </w:t>
      </w:r>
      <w:r w:rsidRPr="00DC1687">
        <w:rPr>
          <w:rFonts w:ascii="Segoe UI" w:eastAsia="Times New Roman" w:hAnsi="Segoe UI" w:cs="Segoe UI"/>
          <w:color w:val="24292E"/>
          <w:sz w:val="24"/>
          <w:szCs w:val="24"/>
          <w:lang w:eastAsia="pt-BR"/>
        </w:rPr>
        <w:lastRenderedPageBreak/>
        <w:t>interesse público na divulgação desses dados. Dessa forma, a divulgação, no Portal da Transparência Estadual, de dados referentes a sorteios lotéricos é realizada apenas com a divulgação do valor do prêmio sem menção ao nome ou ao número do CPF da pessoa contemplada.</w:t>
      </w:r>
    </w:p>
    <w:p w14:paraId="758B5936" w14:textId="7777777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48- Considerando que no Poder Executivo Estadual as consultas de Despesa, Restos a Pagar, Diárias e Viagens, disponíveis no Portal da Transparência, possibilita ao cidadão acessar informações de todos os fornecedores e demais favorecidos de todas as despesas empenhadas, liquidadas e pagas pelo Estado, ano a ano, exceto aquelas cuja classificação orçamentária é composta pelo Elemento de Despesa “Premiações Culturais, Artísticas, Cientificas, Desportivas e Outras”, caracterizados como prêmios lotéricos, já excetuada por meio de análise da AGE, sugere-se a divulgação do nome completo com a descaraterização do número do CPF do credor da despesa pública, inclusive no caso de folha de pagamento de pessoal e de benefícios previdenciários.</w:t>
      </w:r>
    </w:p>
    <w:p w14:paraId="7DEA5B48" w14:textId="77777777" w:rsidR="00DC1687" w:rsidRPr="00DC1687" w:rsidRDefault="00DC1687" w:rsidP="00AC77C9">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DC1687">
        <w:rPr>
          <w:rFonts w:ascii="Segoe UI" w:eastAsia="Times New Roman" w:hAnsi="Segoe UI" w:cs="Segoe UI"/>
          <w:b/>
          <w:bCs/>
          <w:color w:val="24292E"/>
          <w:sz w:val="36"/>
          <w:szCs w:val="36"/>
          <w:lang w:eastAsia="pt-BR"/>
        </w:rPr>
        <w:t>4. Conclusão</w:t>
      </w:r>
    </w:p>
    <w:p w14:paraId="7CB192AE" w14:textId="60C374AA" w:rsidR="00AC77C9"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 xml:space="preserve">49- Diante do exposto, </w:t>
      </w:r>
      <w:proofErr w:type="spellStart"/>
      <w:r w:rsidRPr="00DC1687">
        <w:rPr>
          <w:rFonts w:ascii="Segoe UI" w:eastAsia="Times New Roman" w:hAnsi="Segoe UI" w:cs="Segoe UI"/>
          <w:color w:val="24292E"/>
          <w:sz w:val="24"/>
          <w:szCs w:val="24"/>
          <w:lang w:eastAsia="pt-BR"/>
        </w:rPr>
        <w:t>s.m.j</w:t>
      </w:r>
      <w:proofErr w:type="spellEnd"/>
      <w:r w:rsidRPr="00DC1687">
        <w:rPr>
          <w:rFonts w:ascii="Segoe UI" w:eastAsia="Times New Roman" w:hAnsi="Segoe UI" w:cs="Segoe UI"/>
          <w:color w:val="24292E"/>
          <w:sz w:val="24"/>
          <w:szCs w:val="24"/>
          <w:lang w:eastAsia="pt-BR"/>
        </w:rPr>
        <w:t xml:space="preserve">, </w:t>
      </w:r>
      <w:r w:rsidR="003440B1">
        <w:rPr>
          <w:rFonts w:ascii="Segoe UI" w:eastAsia="Times New Roman" w:hAnsi="Segoe UI" w:cs="Segoe UI"/>
          <w:color w:val="24292E"/>
          <w:sz w:val="24"/>
          <w:szCs w:val="24"/>
          <w:lang w:eastAsia="pt-BR"/>
        </w:rPr>
        <w:t>in</w:t>
      </w:r>
      <w:r w:rsidR="00CB619A">
        <w:rPr>
          <w:rFonts w:ascii="Segoe UI" w:eastAsia="Times New Roman" w:hAnsi="Segoe UI" w:cs="Segoe UI"/>
          <w:color w:val="24292E"/>
          <w:sz w:val="24"/>
          <w:szCs w:val="24"/>
          <w:lang w:eastAsia="pt-BR"/>
        </w:rPr>
        <w:t>daga</w:t>
      </w:r>
      <w:r w:rsidRPr="00DC1687">
        <w:rPr>
          <w:rFonts w:ascii="Segoe UI" w:eastAsia="Times New Roman" w:hAnsi="Segoe UI" w:cs="Segoe UI"/>
          <w:color w:val="24292E"/>
          <w:sz w:val="24"/>
          <w:szCs w:val="24"/>
          <w:lang w:eastAsia="pt-BR"/>
        </w:rPr>
        <w:t>-se</w:t>
      </w:r>
      <w:r w:rsidR="00CB619A">
        <w:rPr>
          <w:rFonts w:ascii="Segoe UI" w:eastAsia="Times New Roman" w:hAnsi="Segoe UI" w:cs="Segoe UI"/>
          <w:color w:val="24292E"/>
          <w:sz w:val="24"/>
          <w:szCs w:val="24"/>
          <w:lang w:eastAsia="pt-BR"/>
        </w:rPr>
        <w:t>:</w:t>
      </w:r>
      <w:r w:rsidRPr="00DC1687">
        <w:rPr>
          <w:rFonts w:ascii="Segoe UI" w:eastAsia="Times New Roman" w:hAnsi="Segoe UI" w:cs="Segoe UI"/>
          <w:color w:val="24292E"/>
          <w:sz w:val="24"/>
          <w:szCs w:val="24"/>
          <w:lang w:eastAsia="pt-BR"/>
        </w:rPr>
        <w:t xml:space="preserve"> </w:t>
      </w:r>
    </w:p>
    <w:p w14:paraId="2A38C856" w14:textId="7EF126E8" w:rsidR="00AC77C9" w:rsidRPr="00AC77C9" w:rsidRDefault="00CB619A" w:rsidP="00AC77C9">
      <w:p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I – </w:t>
      </w:r>
      <w:r w:rsidR="00AC77C9" w:rsidRPr="00AC77C9">
        <w:rPr>
          <w:rFonts w:ascii="Segoe UI" w:eastAsia="Times New Roman" w:hAnsi="Segoe UI" w:cs="Segoe UI"/>
          <w:color w:val="24292E"/>
          <w:sz w:val="24"/>
          <w:szCs w:val="24"/>
          <w:lang w:eastAsia="pt-BR"/>
        </w:rPr>
        <w:t xml:space="preserve">As sugestões sobre a divulgação dos dados sobre ‘Concursos Realizados” (26), contratos administrativos (36) e credores de despesa pública (48) estão em consonância com as </w:t>
      </w:r>
      <w:r w:rsidR="00AC77C9">
        <w:rPr>
          <w:rFonts w:ascii="Segoe UI" w:eastAsia="Times New Roman" w:hAnsi="Segoe UI" w:cs="Segoe UI"/>
          <w:color w:val="24292E"/>
          <w:sz w:val="24"/>
          <w:szCs w:val="24"/>
          <w:lang w:eastAsia="pt-BR"/>
        </w:rPr>
        <w:t>normas legais</w:t>
      </w:r>
      <w:r w:rsidR="00AC77C9" w:rsidRPr="00AC77C9">
        <w:rPr>
          <w:rFonts w:ascii="Segoe UI" w:eastAsia="Times New Roman" w:hAnsi="Segoe UI" w:cs="Segoe UI"/>
          <w:color w:val="24292E"/>
          <w:sz w:val="24"/>
          <w:szCs w:val="24"/>
          <w:lang w:eastAsia="pt-BR"/>
        </w:rPr>
        <w:t xml:space="preserve"> mencionadas</w:t>
      </w:r>
      <w:r>
        <w:rPr>
          <w:rFonts w:ascii="Segoe UI" w:eastAsia="Times New Roman" w:hAnsi="Segoe UI" w:cs="Segoe UI"/>
          <w:color w:val="24292E"/>
          <w:sz w:val="24"/>
          <w:szCs w:val="24"/>
          <w:lang w:eastAsia="pt-BR"/>
        </w:rPr>
        <w:t>,</w:t>
      </w:r>
      <w:r w:rsidR="00AC77C9" w:rsidRPr="00AC77C9">
        <w:rPr>
          <w:rFonts w:ascii="Segoe UI" w:eastAsia="Times New Roman" w:hAnsi="Segoe UI" w:cs="Segoe UI"/>
          <w:color w:val="24292E"/>
          <w:sz w:val="24"/>
          <w:szCs w:val="24"/>
          <w:lang w:eastAsia="pt-BR"/>
        </w:rPr>
        <w:t xml:space="preserve"> em sua plenitude? </w:t>
      </w:r>
    </w:p>
    <w:p w14:paraId="5F6A629B" w14:textId="780A854C" w:rsidR="00AC77C9" w:rsidRDefault="00AC77C9" w:rsidP="00CB619A">
      <w:pPr>
        <w:pStyle w:val="PargrafodaLista"/>
        <w:numPr>
          <w:ilvl w:val="0"/>
          <w:numId w:val="4"/>
        </w:numPr>
        <w:shd w:val="clear" w:color="auto" w:fill="FFFFFF"/>
        <w:spacing w:after="240" w:line="240" w:lineRule="auto"/>
        <w:jc w:val="both"/>
        <w:rPr>
          <w:rFonts w:ascii="Segoe UI" w:eastAsia="Times New Roman" w:hAnsi="Segoe UI" w:cs="Segoe UI"/>
          <w:color w:val="24292E"/>
          <w:sz w:val="24"/>
          <w:szCs w:val="24"/>
          <w:lang w:eastAsia="pt-BR"/>
        </w:rPr>
      </w:pPr>
      <w:r w:rsidRPr="00CB619A">
        <w:rPr>
          <w:rFonts w:ascii="Segoe UI" w:eastAsia="Times New Roman" w:hAnsi="Segoe UI" w:cs="Segoe UI"/>
          <w:color w:val="24292E"/>
          <w:sz w:val="24"/>
          <w:szCs w:val="24"/>
          <w:lang w:eastAsia="pt-BR"/>
        </w:rPr>
        <w:t>Em caso negativo, em quais</w:t>
      </w:r>
      <w:ins w:id="38" w:author="Beatriz Almeida" w:date="2020-06-25T13:00:00Z">
        <w:r w:rsidR="00D4278B">
          <w:rPr>
            <w:rFonts w:ascii="Segoe UI" w:eastAsia="Times New Roman" w:hAnsi="Segoe UI" w:cs="Segoe UI"/>
            <w:color w:val="24292E"/>
            <w:sz w:val="24"/>
            <w:szCs w:val="24"/>
            <w:lang w:eastAsia="pt-BR"/>
          </w:rPr>
          <w:t xml:space="preserve"> dos</w:t>
        </w:r>
      </w:ins>
      <w:r w:rsidRPr="00CB619A">
        <w:rPr>
          <w:rFonts w:ascii="Segoe UI" w:eastAsia="Times New Roman" w:hAnsi="Segoe UI" w:cs="Segoe UI"/>
          <w:color w:val="24292E"/>
          <w:sz w:val="24"/>
          <w:szCs w:val="24"/>
          <w:lang w:eastAsia="pt-BR"/>
        </w:rPr>
        <w:t xml:space="preserve"> aspectos discutidos </w:t>
      </w:r>
      <w:r w:rsidR="00CB619A" w:rsidRPr="00CB619A">
        <w:rPr>
          <w:rFonts w:ascii="Segoe UI" w:eastAsia="Times New Roman" w:hAnsi="Segoe UI" w:cs="Segoe UI"/>
          <w:color w:val="24292E"/>
          <w:sz w:val="24"/>
          <w:szCs w:val="24"/>
          <w:lang w:eastAsia="pt-BR"/>
        </w:rPr>
        <w:t>a legislação está sendo inobservada</w:t>
      </w:r>
      <w:r w:rsidRPr="00CB619A">
        <w:rPr>
          <w:rFonts w:ascii="Segoe UI" w:eastAsia="Times New Roman" w:hAnsi="Segoe UI" w:cs="Segoe UI"/>
          <w:color w:val="24292E"/>
          <w:sz w:val="24"/>
          <w:szCs w:val="24"/>
          <w:lang w:eastAsia="pt-BR"/>
        </w:rPr>
        <w:t xml:space="preserve">? Há, em alguma das sugestões mencionadas, o atendimento apenas parcial </w:t>
      </w:r>
      <w:r w:rsidR="00CB619A" w:rsidRPr="00CB619A">
        <w:rPr>
          <w:rFonts w:ascii="Segoe UI" w:eastAsia="Times New Roman" w:hAnsi="Segoe UI" w:cs="Segoe UI"/>
          <w:color w:val="24292E"/>
          <w:sz w:val="24"/>
          <w:szCs w:val="24"/>
          <w:lang w:eastAsia="pt-BR"/>
        </w:rPr>
        <w:t>à legislação</w:t>
      </w:r>
      <w:r w:rsidRPr="00CB619A">
        <w:rPr>
          <w:rFonts w:ascii="Segoe UI" w:eastAsia="Times New Roman" w:hAnsi="Segoe UI" w:cs="Segoe UI"/>
          <w:color w:val="24292E"/>
          <w:sz w:val="24"/>
          <w:szCs w:val="24"/>
          <w:lang w:eastAsia="pt-BR"/>
        </w:rPr>
        <w:t>, sendo necessária adequação?</w:t>
      </w:r>
    </w:p>
    <w:p w14:paraId="0AF5743A" w14:textId="77777777" w:rsidR="00CB619A" w:rsidRPr="00CB619A" w:rsidRDefault="00CB619A" w:rsidP="00CB619A">
      <w:pPr>
        <w:pStyle w:val="PargrafodaLista"/>
        <w:shd w:val="clear" w:color="auto" w:fill="FFFFFF"/>
        <w:spacing w:after="240" w:line="240" w:lineRule="auto"/>
        <w:jc w:val="both"/>
        <w:rPr>
          <w:rFonts w:ascii="Segoe UI" w:eastAsia="Times New Roman" w:hAnsi="Segoe UI" w:cs="Segoe UI"/>
          <w:color w:val="24292E"/>
          <w:sz w:val="24"/>
          <w:szCs w:val="24"/>
          <w:lang w:eastAsia="pt-BR"/>
        </w:rPr>
      </w:pPr>
    </w:p>
    <w:p w14:paraId="334D9D92" w14:textId="518D75AA" w:rsidR="00AC77C9" w:rsidRPr="00CB619A" w:rsidRDefault="00AC77C9" w:rsidP="00CB619A">
      <w:pPr>
        <w:pStyle w:val="PargrafodaLista"/>
        <w:numPr>
          <w:ilvl w:val="0"/>
          <w:numId w:val="4"/>
        </w:numPr>
        <w:shd w:val="clear" w:color="auto" w:fill="FFFFFF"/>
        <w:spacing w:after="240" w:line="240" w:lineRule="auto"/>
        <w:jc w:val="both"/>
        <w:rPr>
          <w:rFonts w:ascii="Segoe UI" w:eastAsia="Times New Roman" w:hAnsi="Segoe UI" w:cs="Segoe UI"/>
          <w:color w:val="24292E"/>
          <w:sz w:val="24"/>
          <w:szCs w:val="24"/>
          <w:lang w:eastAsia="pt-BR"/>
        </w:rPr>
      </w:pPr>
      <w:r w:rsidRPr="00CB619A">
        <w:rPr>
          <w:rFonts w:ascii="Segoe UI" w:eastAsia="Times New Roman" w:hAnsi="Segoe UI" w:cs="Segoe UI"/>
          <w:color w:val="24292E"/>
          <w:sz w:val="24"/>
          <w:szCs w:val="24"/>
          <w:lang w:eastAsia="pt-BR"/>
        </w:rPr>
        <w:t xml:space="preserve">Em caso positivo, a adoção de tais sugestões está no âmbito de discricionariedade do Poder Executivo? A edição de atos administrativos seria </w:t>
      </w:r>
      <w:r w:rsidR="00AB54CB">
        <w:rPr>
          <w:rFonts w:ascii="Segoe UI" w:eastAsia="Times New Roman" w:hAnsi="Segoe UI" w:cs="Segoe UI"/>
          <w:color w:val="24292E"/>
          <w:sz w:val="24"/>
          <w:szCs w:val="24"/>
          <w:lang w:eastAsia="pt-BR"/>
        </w:rPr>
        <w:t xml:space="preserve">apta </w:t>
      </w:r>
      <w:r w:rsidRPr="00CB619A">
        <w:rPr>
          <w:rFonts w:ascii="Segoe UI" w:eastAsia="Times New Roman" w:hAnsi="Segoe UI" w:cs="Segoe UI"/>
          <w:color w:val="24292E"/>
          <w:sz w:val="24"/>
          <w:szCs w:val="24"/>
          <w:lang w:eastAsia="pt-BR"/>
        </w:rPr>
        <w:t xml:space="preserve">para sustentar a correta aplicação das normas que </w:t>
      </w:r>
      <w:r w:rsidR="00CB619A">
        <w:rPr>
          <w:rFonts w:ascii="Segoe UI" w:eastAsia="Times New Roman" w:hAnsi="Segoe UI" w:cs="Segoe UI"/>
          <w:color w:val="24292E"/>
          <w:sz w:val="24"/>
          <w:szCs w:val="24"/>
          <w:lang w:eastAsia="pt-BR"/>
        </w:rPr>
        <w:t xml:space="preserve">se </w:t>
      </w:r>
      <w:r w:rsidRPr="00CB619A">
        <w:rPr>
          <w:rFonts w:ascii="Segoe UI" w:eastAsia="Times New Roman" w:hAnsi="Segoe UI" w:cs="Segoe UI"/>
          <w:color w:val="24292E"/>
          <w:sz w:val="24"/>
          <w:szCs w:val="24"/>
          <w:lang w:eastAsia="pt-BR"/>
        </w:rPr>
        <w:t xml:space="preserve">pretende sugerir, ou a normatização via decreto seria mais adequada </w:t>
      </w:r>
      <w:r w:rsidR="00AB54CB">
        <w:rPr>
          <w:rFonts w:ascii="Segoe UI" w:eastAsia="Times New Roman" w:hAnsi="Segoe UI" w:cs="Segoe UI"/>
          <w:color w:val="24292E"/>
          <w:sz w:val="24"/>
          <w:szCs w:val="24"/>
          <w:lang w:eastAsia="pt-BR"/>
        </w:rPr>
        <w:t>a esse objetivo</w:t>
      </w:r>
      <w:r w:rsidRPr="00CB619A">
        <w:rPr>
          <w:rFonts w:ascii="Segoe UI" w:eastAsia="Times New Roman" w:hAnsi="Segoe UI" w:cs="Segoe UI"/>
          <w:color w:val="24292E"/>
          <w:sz w:val="24"/>
          <w:szCs w:val="24"/>
          <w:lang w:eastAsia="pt-BR"/>
        </w:rPr>
        <w:t>?</w:t>
      </w:r>
    </w:p>
    <w:p w14:paraId="22BCE44D" w14:textId="68DD6EC1" w:rsidR="00DC1687" w:rsidRPr="00DC1687" w:rsidDel="00D4278B" w:rsidRDefault="00DC1687" w:rsidP="00AC77C9">
      <w:pPr>
        <w:shd w:val="clear" w:color="auto" w:fill="FFFFFF"/>
        <w:spacing w:after="240" w:line="240" w:lineRule="auto"/>
        <w:jc w:val="both"/>
        <w:rPr>
          <w:del w:id="39" w:author="Beatriz Almeida" w:date="2020-06-25T13:03:00Z"/>
          <w:rFonts w:ascii="Segoe UI" w:eastAsia="Times New Roman" w:hAnsi="Segoe UI" w:cs="Segoe UI"/>
          <w:color w:val="24292E"/>
          <w:sz w:val="24"/>
          <w:szCs w:val="24"/>
          <w:lang w:eastAsia="pt-BR"/>
        </w:rPr>
      </w:pPr>
      <w:del w:id="40" w:author="Beatriz Almeida" w:date="2020-06-25T13:03:00Z">
        <w:r w:rsidRPr="00DC1687" w:rsidDel="00D4278B">
          <w:rPr>
            <w:rFonts w:ascii="Segoe UI" w:eastAsia="Times New Roman" w:hAnsi="Segoe UI" w:cs="Segoe UI"/>
            <w:color w:val="24292E"/>
            <w:sz w:val="24"/>
            <w:szCs w:val="24"/>
            <w:lang w:eastAsia="pt-BR"/>
          </w:rPr>
          <w:delText>a edição de normativo pela CGE que estabeleça a forma de divulgação dos dados pessoais no Portal da Transparência, principalmente no que tange ao número do CPF, estabelecendo, desse modo, um entendimento institucional nos seguintes moldes:</w:delText>
        </w:r>
      </w:del>
    </w:p>
    <w:p w14:paraId="438F1D4A" w14:textId="0D20B00D" w:rsidR="00DC1687" w:rsidRPr="00DC1687" w:rsidDel="00D4278B" w:rsidRDefault="00DC1687" w:rsidP="00AC77C9">
      <w:pPr>
        <w:numPr>
          <w:ilvl w:val="0"/>
          <w:numId w:val="3"/>
        </w:numPr>
        <w:shd w:val="clear" w:color="auto" w:fill="FFFFFF"/>
        <w:spacing w:before="240" w:after="240" w:line="240" w:lineRule="auto"/>
        <w:jc w:val="both"/>
        <w:rPr>
          <w:del w:id="41" w:author="Beatriz Almeida" w:date="2020-06-25T13:03:00Z"/>
          <w:rFonts w:ascii="Segoe UI" w:eastAsia="Times New Roman" w:hAnsi="Segoe UI" w:cs="Segoe UI"/>
          <w:color w:val="24292E"/>
          <w:sz w:val="24"/>
          <w:szCs w:val="24"/>
          <w:lang w:eastAsia="pt-BR"/>
        </w:rPr>
      </w:pPr>
      <w:del w:id="42" w:author="Beatriz Almeida" w:date="2020-06-25T13:03:00Z">
        <w:r w:rsidRPr="00DC1687" w:rsidDel="00D4278B">
          <w:rPr>
            <w:rFonts w:ascii="Segoe UI" w:eastAsia="Times New Roman" w:hAnsi="Segoe UI" w:cs="Segoe UI"/>
            <w:color w:val="24292E"/>
            <w:sz w:val="24"/>
            <w:szCs w:val="24"/>
            <w:lang w:eastAsia="pt-BR"/>
          </w:rPr>
          <w:delText>Divulgação no módulo “Concursos Realizados”, em relação aos candidatos classificados, do nome completo e do número CPF descaracterizado;</w:delText>
        </w:r>
      </w:del>
    </w:p>
    <w:p w14:paraId="64636604" w14:textId="76B73EDC" w:rsidR="00DC1687" w:rsidRPr="00DC1687" w:rsidDel="00D4278B" w:rsidRDefault="00DC1687" w:rsidP="00AC77C9">
      <w:pPr>
        <w:numPr>
          <w:ilvl w:val="0"/>
          <w:numId w:val="3"/>
        </w:numPr>
        <w:shd w:val="clear" w:color="auto" w:fill="FFFFFF"/>
        <w:spacing w:before="240" w:after="240" w:line="240" w:lineRule="auto"/>
        <w:jc w:val="both"/>
        <w:rPr>
          <w:del w:id="43" w:author="Beatriz Almeida" w:date="2020-06-25T13:03:00Z"/>
          <w:rFonts w:ascii="Segoe UI" w:eastAsia="Times New Roman" w:hAnsi="Segoe UI" w:cs="Segoe UI"/>
          <w:color w:val="24292E"/>
          <w:sz w:val="24"/>
          <w:szCs w:val="24"/>
          <w:lang w:eastAsia="pt-BR"/>
        </w:rPr>
      </w:pPr>
      <w:del w:id="44" w:author="Beatriz Almeida" w:date="2020-06-25T13:03:00Z">
        <w:r w:rsidRPr="00DC1687" w:rsidDel="00D4278B">
          <w:rPr>
            <w:rFonts w:ascii="Segoe UI" w:eastAsia="Times New Roman" w:hAnsi="Segoe UI" w:cs="Segoe UI"/>
            <w:color w:val="24292E"/>
            <w:sz w:val="24"/>
            <w:szCs w:val="24"/>
            <w:lang w:eastAsia="pt-BR"/>
          </w:rPr>
          <w:lastRenderedPageBreak/>
          <w:delText>Divulgação da íntegra dos contratos administrativos com a descaracterização ou ocultação de apenas o endereço residencial do representante legal do órgão/ entidade, quando houver.</w:delText>
        </w:r>
      </w:del>
    </w:p>
    <w:p w14:paraId="544D81E4" w14:textId="506CC9E6" w:rsidR="00DC1687" w:rsidRPr="00DC1687" w:rsidDel="00D4278B" w:rsidRDefault="00DC1687" w:rsidP="00AC77C9">
      <w:pPr>
        <w:numPr>
          <w:ilvl w:val="0"/>
          <w:numId w:val="3"/>
        </w:numPr>
        <w:shd w:val="clear" w:color="auto" w:fill="FFFFFF"/>
        <w:spacing w:before="240" w:after="240" w:line="240" w:lineRule="auto"/>
        <w:jc w:val="both"/>
        <w:rPr>
          <w:del w:id="45" w:author="Beatriz Almeida" w:date="2020-06-25T13:03:00Z"/>
          <w:rFonts w:ascii="Segoe UI" w:eastAsia="Times New Roman" w:hAnsi="Segoe UI" w:cs="Segoe UI"/>
          <w:color w:val="24292E"/>
          <w:sz w:val="24"/>
          <w:szCs w:val="24"/>
          <w:lang w:eastAsia="pt-BR"/>
        </w:rPr>
      </w:pPr>
      <w:del w:id="46" w:author="Beatriz Almeida" w:date="2020-06-25T13:03:00Z">
        <w:r w:rsidRPr="00DC1687" w:rsidDel="00D4278B">
          <w:rPr>
            <w:rFonts w:ascii="Segoe UI" w:eastAsia="Times New Roman" w:hAnsi="Segoe UI" w:cs="Segoe UI"/>
            <w:color w:val="24292E"/>
            <w:sz w:val="24"/>
            <w:szCs w:val="24"/>
            <w:lang w:eastAsia="pt-BR"/>
          </w:rPr>
          <w:delText>Divulgação de nome completo com descaracterização do número do CPF do credor de despesa pública, inclusive no caso de folha de pagamento de pessoal e de benefícios previdenciários.</w:delText>
        </w:r>
      </w:del>
    </w:p>
    <w:p w14:paraId="3C7CEAE2" w14:textId="13CB0ADF"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r w:rsidRPr="00DC1687">
        <w:rPr>
          <w:rFonts w:ascii="Segoe UI" w:eastAsia="Times New Roman" w:hAnsi="Segoe UI" w:cs="Segoe UI"/>
          <w:color w:val="24292E"/>
          <w:sz w:val="24"/>
          <w:szCs w:val="24"/>
          <w:lang w:eastAsia="pt-BR"/>
        </w:rPr>
        <w:t>É a posição dest</w:t>
      </w:r>
      <w:ins w:id="47" w:author="Beatriz Almeida" w:date="2020-06-25T13:03:00Z">
        <w:r w:rsidR="00D4278B">
          <w:rPr>
            <w:rFonts w:ascii="Segoe UI" w:eastAsia="Times New Roman" w:hAnsi="Segoe UI" w:cs="Segoe UI"/>
            <w:color w:val="24292E"/>
            <w:sz w:val="24"/>
            <w:szCs w:val="24"/>
            <w:lang w:eastAsia="pt-BR"/>
          </w:rPr>
          <w:t>e Grup</w:t>
        </w:r>
      </w:ins>
      <w:ins w:id="48" w:author="Beatriz Almeida" w:date="2020-06-25T13:04:00Z">
        <w:r w:rsidR="00D4278B">
          <w:rPr>
            <w:rFonts w:ascii="Segoe UI" w:eastAsia="Times New Roman" w:hAnsi="Segoe UI" w:cs="Segoe UI"/>
            <w:color w:val="24292E"/>
            <w:sz w:val="24"/>
            <w:szCs w:val="24"/>
            <w:lang w:eastAsia="pt-BR"/>
          </w:rPr>
          <w:t>o de Trabalho</w:t>
        </w:r>
      </w:ins>
      <w:del w:id="49" w:author="Beatriz Almeida" w:date="2020-06-25T13:03:00Z">
        <w:r w:rsidRPr="00DC1687" w:rsidDel="00D4278B">
          <w:rPr>
            <w:rFonts w:ascii="Segoe UI" w:eastAsia="Times New Roman" w:hAnsi="Segoe UI" w:cs="Segoe UI"/>
            <w:color w:val="24292E"/>
            <w:sz w:val="24"/>
            <w:szCs w:val="24"/>
            <w:lang w:eastAsia="pt-BR"/>
          </w:rPr>
          <w:delText>a Superintendência</w:delText>
        </w:r>
      </w:del>
      <w:r w:rsidRPr="00DC1687">
        <w:rPr>
          <w:rFonts w:ascii="Segoe UI" w:eastAsia="Times New Roman" w:hAnsi="Segoe UI" w:cs="Segoe UI"/>
          <w:color w:val="24292E"/>
          <w:sz w:val="24"/>
          <w:szCs w:val="24"/>
          <w:lang w:eastAsia="pt-BR"/>
        </w:rPr>
        <w:t>.</w:t>
      </w:r>
    </w:p>
    <w:p w14:paraId="1F4BBEE3" w14:textId="6F6CCA27" w:rsidR="00DC1687" w:rsidRPr="00DC1687" w:rsidRDefault="00DC1687" w:rsidP="00AC77C9">
      <w:pPr>
        <w:shd w:val="clear" w:color="auto" w:fill="FFFFFF"/>
        <w:spacing w:after="240" w:line="240" w:lineRule="auto"/>
        <w:jc w:val="both"/>
        <w:rPr>
          <w:rFonts w:ascii="Segoe UI" w:eastAsia="Times New Roman" w:hAnsi="Segoe UI" w:cs="Segoe UI"/>
          <w:color w:val="24292E"/>
          <w:sz w:val="24"/>
          <w:szCs w:val="24"/>
          <w:lang w:eastAsia="pt-BR"/>
        </w:rPr>
      </w:pPr>
      <w:del w:id="50" w:author="Beatriz Almeida" w:date="2020-06-25T13:04:00Z">
        <w:r w:rsidRPr="00DC1687" w:rsidDel="00D4278B">
          <w:rPr>
            <w:rFonts w:ascii="Segoe UI" w:eastAsia="Times New Roman" w:hAnsi="Segoe UI" w:cs="Segoe UI"/>
            <w:color w:val="24292E"/>
            <w:sz w:val="24"/>
            <w:szCs w:val="24"/>
            <w:lang w:eastAsia="pt-BR"/>
          </w:rPr>
          <w:delText xml:space="preserve">Controladoria-Geral do Estado, </w:delText>
        </w:r>
      </w:del>
      <w:proofErr w:type="spellStart"/>
      <w:r w:rsidRPr="00DC1687">
        <w:rPr>
          <w:rFonts w:ascii="Segoe UI" w:eastAsia="Times New Roman" w:hAnsi="Segoe UI" w:cs="Segoe UI"/>
          <w:color w:val="24292E"/>
          <w:sz w:val="24"/>
          <w:szCs w:val="24"/>
          <w:lang w:eastAsia="pt-BR"/>
        </w:rPr>
        <w:t>xx</w:t>
      </w:r>
      <w:proofErr w:type="spellEnd"/>
      <w:r w:rsidRPr="00DC1687">
        <w:rPr>
          <w:rFonts w:ascii="Segoe UI" w:eastAsia="Times New Roman" w:hAnsi="Segoe UI" w:cs="Segoe UI"/>
          <w:color w:val="24292E"/>
          <w:sz w:val="24"/>
          <w:szCs w:val="24"/>
          <w:lang w:eastAsia="pt-BR"/>
        </w:rPr>
        <w:t xml:space="preserve"> de </w:t>
      </w:r>
      <w:proofErr w:type="spellStart"/>
      <w:r w:rsidRPr="00DC1687">
        <w:rPr>
          <w:rFonts w:ascii="Segoe UI" w:eastAsia="Times New Roman" w:hAnsi="Segoe UI" w:cs="Segoe UI"/>
          <w:color w:val="24292E"/>
          <w:sz w:val="24"/>
          <w:szCs w:val="24"/>
          <w:lang w:eastAsia="pt-BR"/>
        </w:rPr>
        <w:t>xxx</w:t>
      </w:r>
      <w:proofErr w:type="spellEnd"/>
      <w:r w:rsidRPr="00DC1687">
        <w:rPr>
          <w:rFonts w:ascii="Segoe UI" w:eastAsia="Times New Roman" w:hAnsi="Segoe UI" w:cs="Segoe UI"/>
          <w:color w:val="24292E"/>
          <w:sz w:val="24"/>
          <w:szCs w:val="24"/>
          <w:lang w:eastAsia="pt-BR"/>
        </w:rPr>
        <w:t xml:space="preserve"> de 2020.</w:t>
      </w:r>
    </w:p>
    <w:p w14:paraId="37E6DBB0" w14:textId="77777777" w:rsidR="00DC1687" w:rsidRPr="00DC1687" w:rsidRDefault="00D4278B" w:rsidP="00AC77C9">
      <w:pPr>
        <w:spacing w:before="360" w:after="36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5B97930A">
          <v:rect id="_x0000_i1025" style="width:0;height:3pt" o:hralign="center" o:hrstd="t" o:hrnoshade="t" o:hr="t" fillcolor="#24292e" stroked="f"/>
        </w:pict>
      </w:r>
    </w:p>
    <w:p w14:paraId="2E86C4E2"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9" w:anchor="note1ref" w:history="1">
        <w:r w:rsidR="00DC1687" w:rsidRPr="00DC1687">
          <w:rPr>
            <w:rFonts w:ascii="Segoe UI" w:eastAsia="Times New Roman" w:hAnsi="Segoe UI" w:cs="Segoe UI"/>
            <w:color w:val="0366D6"/>
            <w:sz w:val="18"/>
            <w:szCs w:val="18"/>
            <w:vertAlign w:val="superscript"/>
            <w:lang w:eastAsia="pt-BR"/>
          </w:rPr>
          <w:t>1</w:t>
        </w:r>
      </w:hyperlink>
      <w:r w:rsidR="00DC1687" w:rsidRPr="00DC1687">
        <w:rPr>
          <w:rFonts w:ascii="Segoe UI" w:eastAsia="Times New Roman" w:hAnsi="Segoe UI" w:cs="Segoe UI"/>
          <w:color w:val="24292E"/>
          <w:sz w:val="24"/>
          <w:szCs w:val="24"/>
          <w:lang w:eastAsia="pt-BR"/>
        </w:rPr>
        <w:t>Lei Complementar nº 101, de 4 de maio DE 2000 - Estabelece normas de finanças públicas voltadas para a responsabilidade na gestão fiscal e dá outras providências. O inciso II e o § 1º do art.48 da referida lei estão dispostos da seguinte forma: [...] § 1º A transparência será assegurada também mediante: II - liberação ao pleno conhecimento e acompanhamento da sociedade, em tempo real, de informações pormenorizadas sobre a execução orçamentária e financeira, em meios eletrônicos de acesso público; e (Redação dada pela Lei Complementar nº 156, de 2016)</w:t>
      </w:r>
    </w:p>
    <w:p w14:paraId="033BD2B2"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10" w:anchor="note2ref" w:history="1">
        <w:r w:rsidR="00DC1687" w:rsidRPr="00DC1687">
          <w:rPr>
            <w:rFonts w:ascii="Segoe UI" w:eastAsia="Times New Roman" w:hAnsi="Segoe UI" w:cs="Segoe UI"/>
            <w:color w:val="0366D6"/>
            <w:sz w:val="18"/>
            <w:szCs w:val="18"/>
            <w:vertAlign w:val="superscript"/>
            <w:lang w:eastAsia="pt-BR"/>
          </w:rPr>
          <w:t>2</w:t>
        </w:r>
      </w:hyperlink>
      <w:r w:rsidR="00DC1687" w:rsidRPr="00DC1687">
        <w:rPr>
          <w:rFonts w:ascii="Segoe UI" w:eastAsia="Times New Roman" w:hAnsi="Segoe UI" w:cs="Segoe UI"/>
          <w:color w:val="24292E"/>
          <w:sz w:val="24"/>
          <w:szCs w:val="24"/>
          <w:lang w:eastAsia="pt-BR"/>
        </w:rPr>
        <w:t>Lei I Nº 12.527, de 18 DE novembro de 2011. - Regula o acesso a informações previsto no inciso XXXIII do art. 5, no inciso II do § 3º do art. 37 e no § 2º do art. 216 da Constituição Federal; altera a Lei nº 8.112, de 11 de dezembro de 1990; revoga a Lei nº 11.111, de 5 de maio de 2005, e dispositivos da Lei nº 8.159, de 8 de janeiro de 1991; e dá outras providências.</w:t>
      </w:r>
    </w:p>
    <w:p w14:paraId="290E99CF"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11" w:anchor="note3ref" w:history="1">
        <w:r w:rsidR="00DC1687" w:rsidRPr="00DC1687">
          <w:rPr>
            <w:rFonts w:ascii="Segoe UI" w:eastAsia="Times New Roman" w:hAnsi="Segoe UI" w:cs="Segoe UI"/>
            <w:color w:val="0366D6"/>
            <w:sz w:val="18"/>
            <w:szCs w:val="18"/>
            <w:vertAlign w:val="superscript"/>
            <w:lang w:eastAsia="pt-BR"/>
          </w:rPr>
          <w:t>3</w:t>
        </w:r>
      </w:hyperlink>
      <w:r w:rsidR="00DC1687" w:rsidRPr="00DC1687">
        <w:rPr>
          <w:rFonts w:ascii="Segoe UI" w:eastAsia="Times New Roman" w:hAnsi="Segoe UI" w:cs="Segoe UI"/>
          <w:color w:val="24292E"/>
          <w:sz w:val="24"/>
          <w:szCs w:val="24"/>
          <w:lang w:eastAsia="pt-BR"/>
        </w:rPr>
        <w:t>Decreto 45969, de 24 de maio de 2012 - Regulamenta o acesso à informação no âmbito do Poder Executivo</w:t>
      </w:r>
    </w:p>
    <w:p w14:paraId="302F54F2"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12" w:anchor="note4ref" w:history="1">
        <w:r w:rsidR="00DC1687" w:rsidRPr="00DC1687">
          <w:rPr>
            <w:rFonts w:ascii="Segoe UI" w:eastAsia="Times New Roman" w:hAnsi="Segoe UI" w:cs="Segoe UI"/>
            <w:color w:val="0366D6"/>
            <w:sz w:val="18"/>
            <w:szCs w:val="18"/>
            <w:vertAlign w:val="superscript"/>
            <w:lang w:eastAsia="pt-BR"/>
          </w:rPr>
          <w:t>4</w:t>
        </w:r>
      </w:hyperlink>
      <w:r w:rsidR="00DC1687" w:rsidRPr="00DC1687">
        <w:rPr>
          <w:rFonts w:ascii="Segoe UI" w:eastAsia="Times New Roman" w:hAnsi="Segoe UI" w:cs="Segoe UI"/>
          <w:color w:val="24292E"/>
          <w:sz w:val="24"/>
          <w:szCs w:val="24"/>
          <w:lang w:eastAsia="pt-BR"/>
        </w:rPr>
        <w:t xml:space="preserve"> LEI Nº 13.709, DE 14 DE AGOSTO DE 2018, Lei Geral de Proteção de Dados Pessoais (LGPD). De acordo com o art. 65 a referida lei entra em vigor: I - dia 28 de dezembro de 2018, quanto aos </w:t>
      </w:r>
      <w:proofErr w:type="spellStart"/>
      <w:r w:rsidR="00DC1687" w:rsidRPr="00DC1687">
        <w:rPr>
          <w:rFonts w:ascii="Segoe UI" w:eastAsia="Times New Roman" w:hAnsi="Segoe UI" w:cs="Segoe UI"/>
          <w:color w:val="24292E"/>
          <w:sz w:val="24"/>
          <w:szCs w:val="24"/>
          <w:lang w:eastAsia="pt-BR"/>
        </w:rPr>
        <w:t>arts</w:t>
      </w:r>
      <w:proofErr w:type="spellEnd"/>
      <w:r w:rsidR="00DC1687" w:rsidRPr="00DC1687">
        <w:rPr>
          <w:rFonts w:ascii="Segoe UI" w:eastAsia="Times New Roman" w:hAnsi="Segoe UI" w:cs="Segoe UI"/>
          <w:color w:val="24292E"/>
          <w:sz w:val="24"/>
          <w:szCs w:val="24"/>
          <w:lang w:eastAsia="pt-BR"/>
        </w:rPr>
        <w:t>. 55-A, 55-B, 55-C, 55-D, 55-E, 55-F, 55-G, 55-H, 55-I, 55-J, 55-K, 55-L, 58-A e 58-B; e II - 24 (vinte e quatro) meses após a data de sua publicação, quanto aos demais artigos. OBS: Até a emissão da nota observar se o projeto de lei 1179 de 2020 foi aprovado pela câmara. Se sim, fazer a adequação do texto.</w:t>
      </w:r>
    </w:p>
    <w:p w14:paraId="22DAA1FB"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13" w:anchor="note5ref" w:history="1">
        <w:r w:rsidR="00DC1687" w:rsidRPr="00DC1687">
          <w:rPr>
            <w:rFonts w:ascii="Segoe UI" w:eastAsia="Times New Roman" w:hAnsi="Segoe UI" w:cs="Segoe UI"/>
            <w:color w:val="0366D6"/>
            <w:sz w:val="18"/>
            <w:szCs w:val="18"/>
            <w:vertAlign w:val="superscript"/>
            <w:lang w:eastAsia="pt-BR"/>
          </w:rPr>
          <w:t>5</w:t>
        </w:r>
      </w:hyperlink>
      <w:r w:rsidR="00DC1687" w:rsidRPr="00DC1687">
        <w:rPr>
          <w:rFonts w:ascii="Segoe UI" w:eastAsia="Times New Roman" w:hAnsi="Segoe UI" w:cs="Segoe UI"/>
          <w:color w:val="24292E"/>
          <w:sz w:val="24"/>
          <w:szCs w:val="24"/>
          <w:lang w:eastAsia="pt-BR"/>
        </w:rPr>
        <w:t xml:space="preserve">Art. 6º Cabe aos órgãos e entidades do poder público, observadas as normas e procedimentos específicos aplicáveis, assegurar a: [...] III - proteção da informação sigilosa e da informação pessoal, observada a sua disponibilidade, autenticidade, integridade e eventual restrição de acesso. [...] Art. 31. O tratamento das informações pessoais deve ser feito de forma transparente e com respeito à </w:t>
      </w:r>
      <w:r w:rsidR="00DC1687" w:rsidRPr="00DC1687">
        <w:rPr>
          <w:rFonts w:ascii="Segoe UI" w:eastAsia="Times New Roman" w:hAnsi="Segoe UI" w:cs="Segoe UI"/>
          <w:color w:val="24292E"/>
          <w:sz w:val="24"/>
          <w:szCs w:val="24"/>
          <w:lang w:eastAsia="pt-BR"/>
        </w:rPr>
        <w:lastRenderedPageBreak/>
        <w:t>intimidade, vida privada, honra e imagem das pessoas, bem como às liberdades e garantias individuais. § 1º As informações pessoais, a que se refere este artigo, relativas à intimidade, vida privada, honra e imagem: I - terão seu acesso restrito, independentemente de classificação de sigilo e pelo prazo máximo de 100 (cem) anos a contar da sua data de produção, a agentes públicos legalmente autorizados e à pessoa a que elas se referirem; e II - poderão ter autorizada sua divulgação ou acesso por terceiros diante de previsão legal ou consentimento expresso da pessoa a que elas se referirem. [...] § 3º O consentimento referido no inciso II do § 1º não será exigido quando as informações forem necessárias: [...] V - à proteção do interesse público e geral preponderante.</w:t>
      </w:r>
    </w:p>
    <w:p w14:paraId="3884DA66"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14" w:anchor="note6ref" w:history="1">
        <w:r w:rsidR="00DC1687" w:rsidRPr="00DC1687">
          <w:rPr>
            <w:rFonts w:ascii="Segoe UI" w:eastAsia="Times New Roman" w:hAnsi="Segoe UI" w:cs="Segoe UI"/>
            <w:color w:val="0366D6"/>
            <w:sz w:val="18"/>
            <w:szCs w:val="18"/>
            <w:vertAlign w:val="superscript"/>
            <w:lang w:eastAsia="pt-BR"/>
          </w:rPr>
          <w:t>6</w:t>
        </w:r>
      </w:hyperlink>
      <w:r w:rsidR="00DC1687" w:rsidRPr="00DC1687">
        <w:rPr>
          <w:rFonts w:ascii="Segoe UI" w:eastAsia="Times New Roman" w:hAnsi="Segoe UI" w:cs="Segoe UI"/>
          <w:color w:val="24292E"/>
          <w:sz w:val="24"/>
          <w:szCs w:val="24"/>
          <w:lang w:eastAsia="pt-BR"/>
        </w:rPr>
        <w:t xml:space="preserve"> Posicionamento repetido no Recurso Extraordinário com Agravo 652.777, São Paulo, publicado no </w:t>
      </w:r>
      <w:proofErr w:type="spellStart"/>
      <w:r w:rsidR="00DC1687" w:rsidRPr="00DC1687">
        <w:rPr>
          <w:rFonts w:ascii="Segoe UI" w:eastAsia="Times New Roman" w:hAnsi="Segoe UI" w:cs="Segoe UI"/>
          <w:color w:val="24292E"/>
          <w:sz w:val="24"/>
          <w:szCs w:val="24"/>
          <w:lang w:eastAsia="pt-BR"/>
        </w:rPr>
        <w:t>DJe</w:t>
      </w:r>
      <w:proofErr w:type="spellEnd"/>
      <w:r w:rsidR="00DC1687" w:rsidRPr="00DC1687">
        <w:rPr>
          <w:rFonts w:ascii="Segoe UI" w:eastAsia="Times New Roman" w:hAnsi="Segoe UI" w:cs="Segoe UI"/>
          <w:color w:val="24292E"/>
          <w:sz w:val="24"/>
          <w:szCs w:val="24"/>
          <w:lang w:eastAsia="pt-BR"/>
        </w:rPr>
        <w:t xml:space="preserve"> em 01/07/2015.</w:t>
      </w:r>
    </w:p>
    <w:p w14:paraId="5BBB4814"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15" w:anchor="note7ref" w:history="1">
        <w:r w:rsidR="00DC1687" w:rsidRPr="00DC1687">
          <w:rPr>
            <w:rFonts w:ascii="Segoe UI" w:eastAsia="Times New Roman" w:hAnsi="Segoe UI" w:cs="Segoe UI"/>
            <w:color w:val="0366D6"/>
            <w:sz w:val="18"/>
            <w:szCs w:val="18"/>
            <w:vertAlign w:val="superscript"/>
            <w:lang w:eastAsia="pt-BR"/>
          </w:rPr>
          <w:t>7</w:t>
        </w:r>
      </w:hyperlink>
      <w:r w:rsidR="00DC1687" w:rsidRPr="00DC1687">
        <w:rPr>
          <w:rFonts w:ascii="Segoe UI" w:eastAsia="Times New Roman" w:hAnsi="Segoe UI" w:cs="Segoe UI"/>
          <w:color w:val="24292E"/>
          <w:sz w:val="24"/>
          <w:szCs w:val="24"/>
          <w:lang w:eastAsia="pt-BR"/>
        </w:rPr>
        <w:t>Informação extraída da resposta ao recurso de 1º instancia proferido pela Controladoria-Geral da União relativo ao pedido </w:t>
      </w:r>
      <w:hyperlink r:id="rId16" w:history="1">
        <w:r w:rsidR="00DC1687" w:rsidRPr="00DC1687">
          <w:rPr>
            <w:rFonts w:ascii="Segoe UI" w:eastAsia="Times New Roman" w:hAnsi="Segoe UI" w:cs="Segoe UI"/>
            <w:color w:val="0366D6"/>
            <w:sz w:val="24"/>
            <w:szCs w:val="24"/>
            <w:lang w:eastAsia="pt-BR"/>
          </w:rPr>
          <w:t>00075.000251/2016-96</w:t>
        </w:r>
      </w:hyperlink>
      <w:r w:rsidR="00DC1687" w:rsidRPr="00DC1687">
        <w:rPr>
          <w:rFonts w:ascii="Segoe UI" w:eastAsia="Times New Roman" w:hAnsi="Segoe UI" w:cs="Segoe UI"/>
          <w:color w:val="24292E"/>
          <w:sz w:val="24"/>
          <w:szCs w:val="24"/>
          <w:lang w:eastAsia="pt-BR"/>
        </w:rPr>
        <w:t> que trata da divulgação do CPF descaracterizado dos servidores no Portal da Transparência.</w:t>
      </w:r>
    </w:p>
    <w:p w14:paraId="3AC91CFB"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17" w:anchor="note8ref" w:history="1">
        <w:r w:rsidR="00DC1687" w:rsidRPr="00DC1687">
          <w:rPr>
            <w:rFonts w:ascii="Segoe UI" w:eastAsia="Times New Roman" w:hAnsi="Segoe UI" w:cs="Segoe UI"/>
            <w:color w:val="0366D6"/>
            <w:sz w:val="18"/>
            <w:szCs w:val="18"/>
            <w:vertAlign w:val="superscript"/>
            <w:lang w:eastAsia="pt-BR"/>
          </w:rPr>
          <w:t>8</w:t>
        </w:r>
      </w:hyperlink>
      <w:r w:rsidR="00DC1687" w:rsidRPr="00DC1687">
        <w:rPr>
          <w:rFonts w:ascii="Segoe UI" w:eastAsia="Times New Roman" w:hAnsi="Segoe UI" w:cs="Segoe UI"/>
          <w:color w:val="24292E"/>
          <w:sz w:val="24"/>
          <w:szCs w:val="24"/>
          <w:lang w:eastAsia="pt-BR"/>
        </w:rPr>
        <w:t> [...] § 4º Os instrumentos de contratação de serviços de terceiros, que se refiram à substituição de servidores, e os mencionados no § 3º deste artigo, deverão prever o fornecimento pela empresa contratada de informações contendo o nome completo, CPF, cargo ou atividade exercida, lotação e local de exercício dos empregados na contratante, para fins de divulgação na internet nas condições estabelecidas pelo § 4º do art. 77 desta Lei.</w:t>
      </w:r>
      <w:r w:rsidR="00DC1687" w:rsidRPr="00DC1687">
        <w:rPr>
          <w:rFonts w:ascii="Segoe UI" w:eastAsia="Times New Roman" w:hAnsi="Segoe UI" w:cs="Segoe UI"/>
          <w:color w:val="24292E"/>
          <w:sz w:val="24"/>
          <w:szCs w:val="24"/>
          <w:lang w:eastAsia="pt-BR"/>
        </w:rPr>
        <w:br/>
        <w:t>[...] § 5º A divulgação prevista no § 4º deste artigo deverá ocultar os três primeiros dígitos e os dois dígitos verificadores do CPF</w:t>
      </w:r>
    </w:p>
    <w:p w14:paraId="50698A5F"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18" w:anchor="note9ref" w:history="1">
        <w:r w:rsidR="00DC1687" w:rsidRPr="00DC1687">
          <w:rPr>
            <w:rFonts w:ascii="Segoe UI" w:eastAsia="Times New Roman" w:hAnsi="Segoe UI" w:cs="Segoe UI"/>
            <w:color w:val="0366D6"/>
            <w:sz w:val="18"/>
            <w:szCs w:val="18"/>
            <w:vertAlign w:val="superscript"/>
            <w:lang w:eastAsia="pt-BR"/>
          </w:rPr>
          <w:t>9</w:t>
        </w:r>
      </w:hyperlink>
      <w:r w:rsidR="00DC1687" w:rsidRPr="00DC1687">
        <w:rPr>
          <w:rFonts w:ascii="Segoe UI" w:eastAsia="Times New Roman" w:hAnsi="Segoe UI" w:cs="Segoe UI"/>
          <w:color w:val="24292E"/>
          <w:sz w:val="24"/>
          <w:szCs w:val="24"/>
          <w:lang w:eastAsia="pt-BR"/>
        </w:rPr>
        <w:t> Informação extraída da resposta proferida pela Controladoria-Geral da União relativo ao pedido </w:t>
      </w:r>
      <w:hyperlink r:id="rId19" w:history="1">
        <w:r w:rsidR="00DC1687" w:rsidRPr="00DC1687">
          <w:rPr>
            <w:rFonts w:ascii="Segoe UI" w:eastAsia="Times New Roman" w:hAnsi="Segoe UI" w:cs="Segoe UI"/>
            <w:color w:val="0366D6"/>
            <w:sz w:val="24"/>
            <w:szCs w:val="24"/>
            <w:lang w:eastAsia="pt-BR"/>
          </w:rPr>
          <w:t>00075.000251/2016-96</w:t>
        </w:r>
      </w:hyperlink>
    </w:p>
    <w:p w14:paraId="7BEE3965"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20" w:anchor="note10ref" w:history="1">
        <w:r w:rsidR="00DC1687" w:rsidRPr="00DC1687">
          <w:rPr>
            <w:rFonts w:ascii="Segoe UI" w:eastAsia="Times New Roman" w:hAnsi="Segoe UI" w:cs="Segoe UI"/>
            <w:color w:val="0366D6"/>
            <w:sz w:val="18"/>
            <w:szCs w:val="18"/>
            <w:vertAlign w:val="superscript"/>
            <w:lang w:eastAsia="pt-BR"/>
          </w:rPr>
          <w:t>10</w:t>
        </w:r>
      </w:hyperlink>
      <w:r w:rsidR="00DC1687" w:rsidRPr="00DC1687">
        <w:rPr>
          <w:rFonts w:ascii="Segoe UI" w:eastAsia="Times New Roman" w:hAnsi="Segoe UI" w:cs="Segoe UI"/>
          <w:color w:val="24292E"/>
          <w:sz w:val="24"/>
          <w:szCs w:val="24"/>
          <w:lang w:eastAsia="pt-BR"/>
        </w:rPr>
        <w:t> Decreto nº 42.899, de 17 de setembro de 2020 - Aprova o Regulamento Geral de Concurso Público para investidura em cargo ou emprego público da administração direta ou indireta do Poder Executivo do Estado de Minas Gerais.</w:t>
      </w:r>
    </w:p>
    <w:p w14:paraId="7D1CE48E"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21" w:anchor="note11ref" w:history="1">
        <w:r w:rsidR="00DC1687" w:rsidRPr="00DC1687">
          <w:rPr>
            <w:rFonts w:ascii="Segoe UI" w:eastAsia="Times New Roman" w:hAnsi="Segoe UI" w:cs="Segoe UI"/>
            <w:color w:val="0366D6"/>
            <w:sz w:val="18"/>
            <w:szCs w:val="18"/>
            <w:vertAlign w:val="superscript"/>
            <w:lang w:eastAsia="pt-BR"/>
          </w:rPr>
          <w:t>11</w:t>
        </w:r>
      </w:hyperlink>
      <w:r w:rsidR="00DC1687" w:rsidRPr="00DC1687">
        <w:rPr>
          <w:rFonts w:ascii="Segoe UI" w:eastAsia="Times New Roman" w:hAnsi="Segoe UI" w:cs="Segoe UI"/>
          <w:color w:val="24292E"/>
          <w:sz w:val="24"/>
          <w:szCs w:val="24"/>
          <w:lang w:eastAsia="pt-BR"/>
        </w:rPr>
        <w:t> Art. 21 - O Estado dará ampla publicidade ao edital de concurso público, nos termos da Lei nº 13.088, de 11 de janeiro de 1999. § 1º Serão publicados, obrigatoriamente, no órgão oficial dos Poderes do Estado:</w:t>
      </w:r>
      <w:r w:rsidR="00DC1687" w:rsidRPr="00DC1687">
        <w:rPr>
          <w:rFonts w:ascii="Segoe UI" w:eastAsia="Times New Roman" w:hAnsi="Segoe UI" w:cs="Segoe UI"/>
          <w:color w:val="24292E"/>
          <w:sz w:val="24"/>
          <w:szCs w:val="24"/>
          <w:lang w:eastAsia="pt-BR"/>
        </w:rPr>
        <w:br/>
        <w:t>[...] III - a relação dos candidatos aprovados no concurso público, em ordem de classificação final, bem como as aprovações parciais em etapas, conforme estabelecido em edital.</w:t>
      </w:r>
    </w:p>
    <w:p w14:paraId="58790802"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22" w:anchor="note12ref" w:history="1">
        <w:r w:rsidR="00DC1687" w:rsidRPr="00DC1687">
          <w:rPr>
            <w:rFonts w:ascii="Segoe UI" w:eastAsia="Times New Roman" w:hAnsi="Segoe UI" w:cs="Segoe UI"/>
            <w:color w:val="0366D6"/>
            <w:sz w:val="18"/>
            <w:szCs w:val="18"/>
            <w:vertAlign w:val="superscript"/>
            <w:lang w:eastAsia="pt-BR"/>
          </w:rPr>
          <w:t>12</w:t>
        </w:r>
      </w:hyperlink>
      <w:r w:rsidR="00DC1687" w:rsidRPr="00DC1687">
        <w:rPr>
          <w:rFonts w:ascii="Segoe UI" w:eastAsia="Times New Roman" w:hAnsi="Segoe UI" w:cs="Segoe UI"/>
          <w:color w:val="24292E"/>
          <w:sz w:val="24"/>
          <w:szCs w:val="24"/>
          <w:lang w:eastAsia="pt-BR"/>
        </w:rPr>
        <w:t xml:space="preserve"> Art. 8º É dever dos órgãos e entidades públicas promover, independentemente de requerimentos, a divulgação em local de fácil acesso, no âmbito de suas </w:t>
      </w:r>
      <w:r w:rsidR="00DC1687" w:rsidRPr="00DC1687">
        <w:rPr>
          <w:rFonts w:ascii="Segoe UI" w:eastAsia="Times New Roman" w:hAnsi="Segoe UI" w:cs="Segoe UI"/>
          <w:color w:val="24292E"/>
          <w:sz w:val="24"/>
          <w:szCs w:val="24"/>
          <w:lang w:eastAsia="pt-BR"/>
        </w:rPr>
        <w:lastRenderedPageBreak/>
        <w:t>competências, de informações de interesse coletivo ou geral por eles produzidas ou custodiadas.</w:t>
      </w:r>
    </w:p>
    <w:p w14:paraId="36350846"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23" w:anchor="note13ref" w:history="1">
        <w:r w:rsidR="00DC1687" w:rsidRPr="00DC1687">
          <w:rPr>
            <w:rFonts w:ascii="Segoe UI" w:eastAsia="Times New Roman" w:hAnsi="Segoe UI" w:cs="Segoe UI"/>
            <w:color w:val="0366D6"/>
            <w:sz w:val="18"/>
            <w:szCs w:val="18"/>
            <w:vertAlign w:val="superscript"/>
            <w:lang w:eastAsia="pt-BR"/>
          </w:rPr>
          <w:t>13</w:t>
        </w:r>
      </w:hyperlink>
      <w:r w:rsidR="00DC1687" w:rsidRPr="00DC1687">
        <w:rPr>
          <w:rFonts w:ascii="Segoe UI" w:eastAsia="Times New Roman" w:hAnsi="Segoe UI" w:cs="Segoe UI"/>
          <w:color w:val="24292E"/>
          <w:sz w:val="24"/>
          <w:szCs w:val="24"/>
          <w:lang w:eastAsia="pt-BR"/>
        </w:rPr>
        <w:t> Art. 6º É dever do órgão ou entidade promover, independentemente de requerimento, a divulgação, em local de fácil acesso, no âmbito de sua competência, de informação geral de interesse coletivo por ele produzida ou custodiada.</w:t>
      </w:r>
    </w:p>
    <w:p w14:paraId="2B8B2D36"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24" w:anchor="note14ref" w:history="1">
        <w:r w:rsidR="00DC1687" w:rsidRPr="00DC1687">
          <w:rPr>
            <w:rFonts w:ascii="Segoe UI" w:eastAsia="Times New Roman" w:hAnsi="Segoe UI" w:cs="Segoe UI"/>
            <w:color w:val="0366D6"/>
            <w:sz w:val="18"/>
            <w:szCs w:val="18"/>
            <w:vertAlign w:val="superscript"/>
            <w:lang w:eastAsia="pt-BR"/>
          </w:rPr>
          <w:t>14</w:t>
        </w:r>
      </w:hyperlink>
      <w:r w:rsidR="00DC1687" w:rsidRPr="00DC1687">
        <w:rPr>
          <w:rFonts w:ascii="Segoe UI" w:eastAsia="Times New Roman" w:hAnsi="Segoe UI" w:cs="Segoe UI"/>
          <w:color w:val="24292E"/>
          <w:sz w:val="24"/>
          <w:szCs w:val="24"/>
          <w:lang w:eastAsia="pt-BR"/>
        </w:rPr>
        <w:t> Consulta denominada no Portal da Transparência de “Concursos Realizados”.</w:t>
      </w:r>
    </w:p>
    <w:p w14:paraId="15524AE9"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25" w:anchor="note15ref" w:history="1">
        <w:r w:rsidR="00DC1687" w:rsidRPr="00DC1687">
          <w:rPr>
            <w:rFonts w:ascii="Segoe UI" w:eastAsia="Times New Roman" w:hAnsi="Segoe UI" w:cs="Segoe UI"/>
            <w:color w:val="0366D6"/>
            <w:sz w:val="18"/>
            <w:szCs w:val="18"/>
            <w:vertAlign w:val="superscript"/>
            <w:lang w:eastAsia="pt-BR"/>
          </w:rPr>
          <w:t>15</w:t>
        </w:r>
      </w:hyperlink>
      <w:r w:rsidR="00DC1687" w:rsidRPr="00DC1687">
        <w:rPr>
          <w:rFonts w:ascii="Segoe UI" w:eastAsia="Times New Roman" w:hAnsi="Segoe UI" w:cs="Segoe UI"/>
          <w:color w:val="24292E"/>
          <w:sz w:val="24"/>
          <w:szCs w:val="24"/>
          <w:lang w:eastAsia="pt-BR"/>
        </w:rPr>
        <w:t> </w:t>
      </w:r>
      <w:hyperlink r:id="rId26" w:history="1">
        <w:r w:rsidR="00DC1687" w:rsidRPr="00DC1687">
          <w:rPr>
            <w:rFonts w:ascii="Segoe UI" w:eastAsia="Times New Roman" w:hAnsi="Segoe UI" w:cs="Segoe UI"/>
            <w:color w:val="0366D6"/>
            <w:sz w:val="24"/>
            <w:szCs w:val="24"/>
            <w:lang w:eastAsia="pt-BR"/>
          </w:rPr>
          <w:t>Edital FCS nº 05/2014</w:t>
        </w:r>
      </w:hyperlink>
    </w:p>
    <w:p w14:paraId="11107B67"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27" w:anchor="note16ref" w:history="1">
        <w:r w:rsidR="00DC1687" w:rsidRPr="00DC1687">
          <w:rPr>
            <w:rFonts w:ascii="Segoe UI" w:eastAsia="Times New Roman" w:hAnsi="Segoe UI" w:cs="Segoe UI"/>
            <w:color w:val="0366D6"/>
            <w:sz w:val="18"/>
            <w:szCs w:val="18"/>
            <w:vertAlign w:val="superscript"/>
            <w:lang w:eastAsia="pt-BR"/>
          </w:rPr>
          <w:t>16</w:t>
        </w:r>
      </w:hyperlink>
      <w:r w:rsidR="00DC1687" w:rsidRPr="00DC1687">
        <w:rPr>
          <w:rFonts w:ascii="Segoe UI" w:eastAsia="Times New Roman" w:hAnsi="Segoe UI" w:cs="Segoe UI"/>
          <w:color w:val="24292E"/>
          <w:sz w:val="24"/>
          <w:szCs w:val="24"/>
          <w:lang w:eastAsia="pt-BR"/>
        </w:rPr>
        <w:t> </w:t>
      </w:r>
      <w:hyperlink r:id="rId28" w:history="1">
        <w:r w:rsidR="00DC1687" w:rsidRPr="00DC1687">
          <w:rPr>
            <w:rFonts w:ascii="Segoe UI" w:eastAsia="Times New Roman" w:hAnsi="Segoe UI" w:cs="Segoe UI"/>
            <w:color w:val="0366D6"/>
            <w:sz w:val="24"/>
            <w:szCs w:val="24"/>
            <w:lang w:eastAsia="pt-BR"/>
          </w:rPr>
          <w:t>Edital FHEMIG nº 01/2012</w:t>
        </w:r>
      </w:hyperlink>
    </w:p>
    <w:p w14:paraId="405ADF15"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29" w:anchor="note17ref" w:history="1">
        <w:r w:rsidR="00DC1687" w:rsidRPr="00DC1687">
          <w:rPr>
            <w:rFonts w:ascii="Segoe UI" w:eastAsia="Times New Roman" w:hAnsi="Segoe UI" w:cs="Segoe UI"/>
            <w:color w:val="0366D6"/>
            <w:sz w:val="18"/>
            <w:szCs w:val="18"/>
            <w:vertAlign w:val="superscript"/>
            <w:lang w:eastAsia="pt-BR"/>
          </w:rPr>
          <w:t>17</w:t>
        </w:r>
      </w:hyperlink>
      <w:r w:rsidR="00DC1687" w:rsidRPr="00DC1687">
        <w:rPr>
          <w:rFonts w:ascii="Segoe UI" w:eastAsia="Times New Roman" w:hAnsi="Segoe UI" w:cs="Segoe UI"/>
          <w:color w:val="24292E"/>
          <w:sz w:val="24"/>
          <w:szCs w:val="24"/>
          <w:lang w:eastAsia="pt-BR"/>
        </w:rPr>
        <w:t> </w:t>
      </w:r>
      <w:hyperlink r:id="rId30" w:history="1">
        <w:r w:rsidR="00DC1687" w:rsidRPr="00DC1687">
          <w:rPr>
            <w:rFonts w:ascii="Segoe UI" w:eastAsia="Times New Roman" w:hAnsi="Segoe UI" w:cs="Segoe UI"/>
            <w:color w:val="0366D6"/>
            <w:sz w:val="24"/>
            <w:szCs w:val="24"/>
            <w:lang w:eastAsia="pt-BR"/>
          </w:rPr>
          <w:t>Edital FCS nº 05/2014</w:t>
        </w:r>
      </w:hyperlink>
    </w:p>
    <w:p w14:paraId="792CF919"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31" w:anchor="note18ref" w:history="1">
        <w:r w:rsidR="00DC1687" w:rsidRPr="00DC1687">
          <w:rPr>
            <w:rFonts w:ascii="Segoe UI" w:eastAsia="Times New Roman" w:hAnsi="Segoe UI" w:cs="Segoe UI"/>
            <w:color w:val="0366D6"/>
            <w:sz w:val="18"/>
            <w:szCs w:val="18"/>
            <w:vertAlign w:val="superscript"/>
            <w:lang w:eastAsia="pt-BR"/>
          </w:rPr>
          <w:t>18</w:t>
        </w:r>
      </w:hyperlink>
      <w:r w:rsidR="00DC1687" w:rsidRPr="00DC1687">
        <w:rPr>
          <w:rFonts w:ascii="Segoe UI" w:eastAsia="Times New Roman" w:hAnsi="Segoe UI" w:cs="Segoe UI"/>
          <w:color w:val="24292E"/>
          <w:sz w:val="24"/>
          <w:szCs w:val="24"/>
          <w:lang w:eastAsia="pt-BR"/>
        </w:rPr>
        <w:t> </w:t>
      </w:r>
      <w:hyperlink r:id="rId32" w:anchor="caderno-jornal" w:history="1">
        <w:r w:rsidR="00DC1687" w:rsidRPr="00DC1687">
          <w:rPr>
            <w:rFonts w:ascii="Segoe UI" w:eastAsia="Times New Roman" w:hAnsi="Segoe UI" w:cs="Segoe UI"/>
            <w:color w:val="0366D6"/>
            <w:sz w:val="24"/>
            <w:szCs w:val="24"/>
            <w:lang w:eastAsia="pt-BR"/>
          </w:rPr>
          <w:t>Edital SEPLAG/CGE nº 02/2012</w:t>
        </w:r>
      </w:hyperlink>
    </w:p>
    <w:p w14:paraId="4D5D376E"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33" w:anchor="note19ref" w:history="1">
        <w:r w:rsidR="00DC1687" w:rsidRPr="00DC1687">
          <w:rPr>
            <w:rFonts w:ascii="Segoe UI" w:eastAsia="Times New Roman" w:hAnsi="Segoe UI" w:cs="Segoe UI"/>
            <w:color w:val="0366D6"/>
            <w:sz w:val="18"/>
            <w:szCs w:val="18"/>
            <w:vertAlign w:val="superscript"/>
            <w:lang w:eastAsia="pt-BR"/>
          </w:rPr>
          <w:t>19</w:t>
        </w:r>
      </w:hyperlink>
      <w:r w:rsidR="00DC1687" w:rsidRPr="00DC1687">
        <w:rPr>
          <w:rFonts w:ascii="Segoe UI" w:eastAsia="Times New Roman" w:hAnsi="Segoe UI" w:cs="Segoe UI"/>
          <w:color w:val="24292E"/>
          <w:sz w:val="24"/>
          <w:szCs w:val="24"/>
          <w:lang w:eastAsia="pt-BR"/>
        </w:rPr>
        <w:t> </w:t>
      </w:r>
      <w:hyperlink r:id="rId34" w:history="1">
        <w:r w:rsidR="00DC1687" w:rsidRPr="00DC1687">
          <w:rPr>
            <w:rFonts w:ascii="Segoe UI" w:eastAsia="Times New Roman" w:hAnsi="Segoe UI" w:cs="Segoe UI"/>
            <w:color w:val="0366D6"/>
            <w:sz w:val="24"/>
            <w:szCs w:val="24"/>
            <w:lang w:eastAsia="pt-BR"/>
          </w:rPr>
          <w:t>Resolução CNJ nº 269</w:t>
        </w:r>
      </w:hyperlink>
      <w:r w:rsidR="00DC1687" w:rsidRPr="00DC1687">
        <w:rPr>
          <w:rFonts w:ascii="Segoe UI" w:eastAsia="Times New Roman" w:hAnsi="Segoe UI" w:cs="Segoe UI"/>
          <w:color w:val="24292E"/>
          <w:sz w:val="24"/>
          <w:szCs w:val="24"/>
          <w:lang w:eastAsia="pt-BR"/>
        </w:rPr>
        <w:t> - Art. 2º Em todos os concursos públicos do Poder Judiciário, os tribunais divulgarão apenas o nome completo e o número de inscrição dos concorrentes à(s) vaga(s) públicas(s).</w:t>
      </w:r>
    </w:p>
    <w:p w14:paraId="0C2460D7"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35" w:anchor="note20ref" w:history="1">
        <w:r w:rsidR="00DC1687" w:rsidRPr="00DC1687">
          <w:rPr>
            <w:rFonts w:ascii="Segoe UI" w:eastAsia="Times New Roman" w:hAnsi="Segoe UI" w:cs="Segoe UI"/>
            <w:color w:val="0366D6"/>
            <w:sz w:val="18"/>
            <w:szCs w:val="18"/>
            <w:vertAlign w:val="superscript"/>
            <w:lang w:eastAsia="pt-BR"/>
          </w:rPr>
          <w:t>20</w:t>
        </w:r>
      </w:hyperlink>
      <w:r w:rsidR="00DC1687" w:rsidRPr="00DC1687">
        <w:rPr>
          <w:rFonts w:ascii="Segoe UI" w:eastAsia="Times New Roman" w:hAnsi="Segoe UI" w:cs="Segoe UI"/>
          <w:color w:val="24292E"/>
          <w:sz w:val="24"/>
          <w:szCs w:val="24"/>
          <w:lang w:eastAsia="pt-BR"/>
        </w:rPr>
        <w:t> Art. 8º É dever dos órgãos e entidades públicas promover, independentemente de requerimentos, a divulgação em local de fácil acesso, no âmbito de suas competências, de informações de interesse coletivo ou geral por eles produzidas ou custodiadas. § 1º Na divulgação das informações a que se refere o caput, deverão constar, no mínimo: [...]IV - informações concernentes a procedimentos licitatórios, inclusive os respectivos editais e resultados, bem como a todos os contratos celebrados</w:t>
      </w:r>
    </w:p>
    <w:p w14:paraId="6AA3BE77"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36" w:anchor="note21ref" w:history="1">
        <w:r w:rsidR="00DC1687" w:rsidRPr="00DC1687">
          <w:rPr>
            <w:rFonts w:ascii="Segoe UI" w:eastAsia="Times New Roman" w:hAnsi="Segoe UI" w:cs="Segoe UI"/>
            <w:color w:val="0366D6"/>
            <w:sz w:val="18"/>
            <w:szCs w:val="18"/>
            <w:vertAlign w:val="superscript"/>
            <w:lang w:eastAsia="pt-BR"/>
          </w:rPr>
          <w:t>21</w:t>
        </w:r>
      </w:hyperlink>
      <w:r w:rsidR="00DC1687" w:rsidRPr="00DC1687">
        <w:rPr>
          <w:rFonts w:ascii="Segoe UI" w:eastAsia="Times New Roman" w:hAnsi="Segoe UI" w:cs="Segoe UI"/>
          <w:color w:val="24292E"/>
          <w:sz w:val="24"/>
          <w:szCs w:val="24"/>
          <w:lang w:eastAsia="pt-BR"/>
        </w:rPr>
        <w:t> Art. 7º O Portal da Transparência – </w:t>
      </w:r>
      <w:hyperlink r:id="rId37" w:history="1">
        <w:r w:rsidR="00DC1687" w:rsidRPr="00DC1687">
          <w:rPr>
            <w:rFonts w:ascii="Segoe UI" w:eastAsia="Times New Roman" w:hAnsi="Segoe UI" w:cs="Segoe UI"/>
            <w:color w:val="0366D6"/>
            <w:sz w:val="24"/>
            <w:szCs w:val="24"/>
            <w:lang w:eastAsia="pt-BR"/>
          </w:rPr>
          <w:t>www.transparencia.mg.gov.br</w:t>
        </w:r>
      </w:hyperlink>
      <w:r w:rsidR="00DC1687" w:rsidRPr="00DC1687">
        <w:rPr>
          <w:rFonts w:ascii="Segoe UI" w:eastAsia="Times New Roman" w:hAnsi="Segoe UI" w:cs="Segoe UI"/>
          <w:color w:val="24292E"/>
          <w:sz w:val="24"/>
          <w:szCs w:val="24"/>
          <w:lang w:eastAsia="pt-BR"/>
        </w:rPr>
        <w:t> – deverá viabilizar o acesso à informação, contendo: [...] VI – informações concernentes a procedimentos licitatórios, inclusive os respectivos editais e resultados.</w:t>
      </w:r>
    </w:p>
    <w:p w14:paraId="26CEDB6F"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38" w:anchor="note22ref" w:history="1">
        <w:r w:rsidR="00DC1687" w:rsidRPr="00DC1687">
          <w:rPr>
            <w:rFonts w:ascii="Segoe UI" w:eastAsia="Times New Roman" w:hAnsi="Segoe UI" w:cs="Segoe UI"/>
            <w:color w:val="0366D6"/>
            <w:sz w:val="18"/>
            <w:szCs w:val="18"/>
            <w:vertAlign w:val="superscript"/>
            <w:lang w:eastAsia="pt-BR"/>
          </w:rPr>
          <w:t>22</w:t>
        </w:r>
      </w:hyperlink>
      <w:r w:rsidR="00DC1687" w:rsidRPr="00DC1687">
        <w:rPr>
          <w:rFonts w:ascii="Segoe UI" w:eastAsia="Times New Roman" w:hAnsi="Segoe UI" w:cs="Segoe UI"/>
          <w:color w:val="24292E"/>
          <w:sz w:val="24"/>
          <w:szCs w:val="24"/>
          <w:lang w:eastAsia="pt-BR"/>
        </w:rPr>
        <w:t> </w:t>
      </w:r>
      <w:hyperlink r:id="rId39" w:anchor="1" w:history="1">
        <w:r w:rsidR="00DC1687" w:rsidRPr="00DC1687">
          <w:rPr>
            <w:rFonts w:ascii="Segoe UI" w:eastAsia="Times New Roman" w:hAnsi="Segoe UI" w:cs="Segoe UI"/>
            <w:color w:val="0366D6"/>
            <w:sz w:val="24"/>
            <w:szCs w:val="24"/>
            <w:lang w:eastAsia="pt-BR"/>
          </w:rPr>
          <w:t>Contrato nº 9221098/2019</w:t>
        </w:r>
      </w:hyperlink>
    </w:p>
    <w:p w14:paraId="68C502FE"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40" w:anchor="note23ref" w:history="1">
        <w:r w:rsidR="00DC1687" w:rsidRPr="00DC1687">
          <w:rPr>
            <w:rFonts w:ascii="Segoe UI" w:eastAsia="Times New Roman" w:hAnsi="Segoe UI" w:cs="Segoe UI"/>
            <w:color w:val="0366D6"/>
            <w:sz w:val="18"/>
            <w:szCs w:val="18"/>
            <w:vertAlign w:val="superscript"/>
            <w:lang w:eastAsia="pt-BR"/>
          </w:rPr>
          <w:t>23</w:t>
        </w:r>
      </w:hyperlink>
      <w:r w:rsidR="00DC1687" w:rsidRPr="00DC1687">
        <w:rPr>
          <w:rFonts w:ascii="Segoe UI" w:eastAsia="Times New Roman" w:hAnsi="Segoe UI" w:cs="Segoe UI"/>
          <w:color w:val="24292E"/>
          <w:sz w:val="24"/>
          <w:szCs w:val="24"/>
          <w:lang w:eastAsia="pt-BR"/>
        </w:rPr>
        <w:t> </w:t>
      </w:r>
      <w:hyperlink r:id="rId41" w:anchor="1" w:history="1">
        <w:r w:rsidR="00DC1687" w:rsidRPr="00DC1687">
          <w:rPr>
            <w:rFonts w:ascii="Segoe UI" w:eastAsia="Times New Roman" w:hAnsi="Segoe UI" w:cs="Segoe UI"/>
            <w:color w:val="0366D6"/>
            <w:sz w:val="24"/>
            <w:szCs w:val="24"/>
            <w:lang w:eastAsia="pt-BR"/>
          </w:rPr>
          <w:t>Contrato nº 9241375/2019</w:t>
        </w:r>
      </w:hyperlink>
    </w:p>
    <w:p w14:paraId="6910CA06"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42" w:anchor="note24ref" w:history="1">
        <w:r w:rsidR="00DC1687" w:rsidRPr="00DC1687">
          <w:rPr>
            <w:rFonts w:ascii="Segoe UI" w:eastAsia="Times New Roman" w:hAnsi="Segoe UI" w:cs="Segoe UI"/>
            <w:color w:val="0366D6"/>
            <w:sz w:val="18"/>
            <w:szCs w:val="18"/>
            <w:vertAlign w:val="superscript"/>
            <w:lang w:eastAsia="pt-BR"/>
          </w:rPr>
          <w:t>24</w:t>
        </w:r>
      </w:hyperlink>
      <w:r w:rsidR="00DC1687" w:rsidRPr="00DC1687">
        <w:rPr>
          <w:rFonts w:ascii="Segoe UI" w:eastAsia="Times New Roman" w:hAnsi="Segoe UI" w:cs="Segoe UI"/>
          <w:color w:val="24292E"/>
          <w:sz w:val="24"/>
          <w:szCs w:val="24"/>
          <w:lang w:eastAsia="pt-BR"/>
        </w:rPr>
        <w:t> </w:t>
      </w:r>
      <w:hyperlink r:id="rId43" w:anchor="/documento/acordao-completo/*/NUMACORDAO%253A1855%2520ANOACORDAO%253A2018/DTRELEVANCIA%2520desc%252C%2520NUMACORDAOINT%2520desc/0/sinonimos%253Dfalse" w:history="1">
        <w:r w:rsidR="00DC1687" w:rsidRPr="00DC1687">
          <w:rPr>
            <w:rFonts w:ascii="Segoe UI" w:eastAsia="Times New Roman" w:hAnsi="Segoe UI" w:cs="Segoe UI"/>
            <w:color w:val="0366D6"/>
            <w:sz w:val="24"/>
            <w:szCs w:val="24"/>
            <w:lang w:eastAsia="pt-BR"/>
          </w:rPr>
          <w:t>Acórdão TCU 1855/2018</w:t>
        </w:r>
      </w:hyperlink>
    </w:p>
    <w:p w14:paraId="44233CC5"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44" w:anchor="note25ref" w:history="1">
        <w:r w:rsidR="00DC1687" w:rsidRPr="00DC1687">
          <w:rPr>
            <w:rFonts w:ascii="Segoe UI" w:eastAsia="Times New Roman" w:hAnsi="Segoe UI" w:cs="Segoe UI"/>
            <w:color w:val="0366D6"/>
            <w:sz w:val="18"/>
            <w:szCs w:val="18"/>
            <w:vertAlign w:val="superscript"/>
            <w:lang w:eastAsia="pt-BR"/>
          </w:rPr>
          <w:t>25</w:t>
        </w:r>
      </w:hyperlink>
      <w:r w:rsidR="00DC1687" w:rsidRPr="00DC1687">
        <w:rPr>
          <w:rFonts w:ascii="Segoe UI" w:eastAsia="Times New Roman" w:hAnsi="Segoe UI" w:cs="Segoe UI"/>
          <w:color w:val="24292E"/>
          <w:sz w:val="24"/>
          <w:szCs w:val="24"/>
          <w:lang w:eastAsia="pt-BR"/>
        </w:rPr>
        <w:t> </w:t>
      </w:r>
      <w:hyperlink r:id="rId45" w:history="1">
        <w:r w:rsidR="00DC1687" w:rsidRPr="00DC1687">
          <w:rPr>
            <w:rFonts w:ascii="Segoe UI" w:eastAsia="Times New Roman" w:hAnsi="Segoe UI" w:cs="Segoe UI"/>
            <w:color w:val="0366D6"/>
            <w:sz w:val="24"/>
            <w:szCs w:val="24"/>
            <w:lang w:eastAsia="pt-BR"/>
          </w:rPr>
          <w:t>Lei Estadual nº 23.569, de 13 de janeiro de 2020</w:t>
        </w:r>
      </w:hyperlink>
    </w:p>
    <w:p w14:paraId="16DF1D52"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46" w:anchor="note25ref" w:history="1">
        <w:r w:rsidR="00DC1687" w:rsidRPr="00DC1687">
          <w:rPr>
            <w:rFonts w:ascii="Segoe UI" w:eastAsia="Times New Roman" w:hAnsi="Segoe UI" w:cs="Segoe UI"/>
            <w:color w:val="0366D6"/>
            <w:sz w:val="18"/>
            <w:szCs w:val="18"/>
            <w:vertAlign w:val="superscript"/>
            <w:lang w:eastAsia="pt-BR"/>
          </w:rPr>
          <w:t>26</w:t>
        </w:r>
      </w:hyperlink>
      <w:r w:rsidR="00DC1687" w:rsidRPr="00DC1687">
        <w:rPr>
          <w:rFonts w:ascii="Segoe UI" w:eastAsia="Times New Roman" w:hAnsi="Segoe UI" w:cs="Segoe UI"/>
          <w:color w:val="24292E"/>
          <w:sz w:val="24"/>
          <w:szCs w:val="24"/>
          <w:lang w:eastAsia="pt-BR"/>
        </w:rPr>
        <w:t> </w:t>
      </w:r>
      <w:hyperlink r:id="rId47" w:history="1">
        <w:r w:rsidR="00DC1687" w:rsidRPr="00DC1687">
          <w:rPr>
            <w:rFonts w:ascii="Segoe UI" w:eastAsia="Times New Roman" w:hAnsi="Segoe UI" w:cs="Segoe UI"/>
            <w:color w:val="0366D6"/>
            <w:sz w:val="24"/>
            <w:szCs w:val="24"/>
            <w:lang w:eastAsia="pt-BR"/>
          </w:rPr>
          <w:t>Contrato CGU nº 00190.101166/2020-12</w:t>
        </w:r>
      </w:hyperlink>
    </w:p>
    <w:p w14:paraId="08749EC5"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48" w:anchor="note27ref" w:history="1">
        <w:r w:rsidR="00DC1687" w:rsidRPr="00DC1687">
          <w:rPr>
            <w:rFonts w:ascii="Segoe UI" w:eastAsia="Times New Roman" w:hAnsi="Segoe UI" w:cs="Segoe UI"/>
            <w:color w:val="0366D6"/>
            <w:sz w:val="18"/>
            <w:szCs w:val="18"/>
            <w:vertAlign w:val="superscript"/>
            <w:lang w:eastAsia="pt-BR"/>
          </w:rPr>
          <w:t>27</w:t>
        </w:r>
      </w:hyperlink>
      <w:r w:rsidR="00DC1687" w:rsidRPr="00DC1687">
        <w:rPr>
          <w:rFonts w:ascii="Segoe UI" w:eastAsia="Times New Roman" w:hAnsi="Segoe UI" w:cs="Segoe UI"/>
          <w:color w:val="24292E"/>
          <w:sz w:val="24"/>
          <w:szCs w:val="24"/>
          <w:lang w:eastAsia="pt-BR"/>
        </w:rPr>
        <w:t> </w:t>
      </w:r>
      <w:hyperlink r:id="rId49" w:history="1">
        <w:r w:rsidR="00DC1687" w:rsidRPr="00DC1687">
          <w:rPr>
            <w:rFonts w:ascii="Segoe UI" w:eastAsia="Times New Roman" w:hAnsi="Segoe UI" w:cs="Segoe UI"/>
            <w:color w:val="0366D6"/>
            <w:sz w:val="24"/>
            <w:szCs w:val="24"/>
            <w:lang w:eastAsia="pt-BR"/>
          </w:rPr>
          <w:t>Contrato CGU nº 00190.109976/2019-75</w:t>
        </w:r>
      </w:hyperlink>
    </w:p>
    <w:p w14:paraId="7CFBA615"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50" w:anchor="note28ref" w:history="1">
        <w:r w:rsidR="00DC1687" w:rsidRPr="00DC1687">
          <w:rPr>
            <w:rFonts w:ascii="Segoe UI" w:eastAsia="Times New Roman" w:hAnsi="Segoe UI" w:cs="Segoe UI"/>
            <w:color w:val="0366D6"/>
            <w:sz w:val="18"/>
            <w:szCs w:val="18"/>
            <w:vertAlign w:val="superscript"/>
            <w:lang w:eastAsia="pt-BR"/>
          </w:rPr>
          <w:t>28</w:t>
        </w:r>
      </w:hyperlink>
      <w:r w:rsidR="00DC1687" w:rsidRPr="00DC1687">
        <w:rPr>
          <w:rFonts w:ascii="Segoe UI" w:eastAsia="Times New Roman" w:hAnsi="Segoe UI" w:cs="Segoe UI"/>
          <w:color w:val="24292E"/>
          <w:sz w:val="24"/>
          <w:szCs w:val="24"/>
          <w:lang w:eastAsia="pt-BR"/>
        </w:rPr>
        <w:t> </w:t>
      </w:r>
      <w:hyperlink r:id="rId51" w:history="1">
        <w:r w:rsidR="00DC1687" w:rsidRPr="00DC1687">
          <w:rPr>
            <w:rFonts w:ascii="Segoe UI" w:eastAsia="Times New Roman" w:hAnsi="Segoe UI" w:cs="Segoe UI"/>
            <w:color w:val="0366D6"/>
            <w:sz w:val="24"/>
            <w:szCs w:val="24"/>
            <w:lang w:eastAsia="pt-BR"/>
          </w:rPr>
          <w:t>Contrato Administrativo MPF nº 001/2020</w:t>
        </w:r>
      </w:hyperlink>
    </w:p>
    <w:p w14:paraId="5D1F6E83"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52" w:anchor="note29ref" w:history="1">
        <w:r w:rsidR="00DC1687" w:rsidRPr="00DC1687">
          <w:rPr>
            <w:rFonts w:ascii="Segoe UI" w:eastAsia="Times New Roman" w:hAnsi="Segoe UI" w:cs="Segoe UI"/>
            <w:color w:val="0366D6"/>
            <w:sz w:val="18"/>
            <w:szCs w:val="18"/>
            <w:vertAlign w:val="superscript"/>
            <w:lang w:eastAsia="pt-BR"/>
          </w:rPr>
          <w:t>29</w:t>
        </w:r>
      </w:hyperlink>
      <w:r w:rsidR="00DC1687" w:rsidRPr="00DC1687">
        <w:rPr>
          <w:rFonts w:ascii="Segoe UI" w:eastAsia="Times New Roman" w:hAnsi="Segoe UI" w:cs="Segoe UI"/>
          <w:color w:val="24292E"/>
          <w:sz w:val="24"/>
          <w:szCs w:val="24"/>
          <w:lang w:eastAsia="pt-BR"/>
        </w:rPr>
        <w:t> </w:t>
      </w:r>
      <w:hyperlink r:id="rId53" w:history="1">
        <w:r w:rsidR="00DC1687" w:rsidRPr="00DC1687">
          <w:rPr>
            <w:rFonts w:ascii="Segoe UI" w:eastAsia="Times New Roman" w:hAnsi="Segoe UI" w:cs="Segoe UI"/>
            <w:color w:val="0366D6"/>
            <w:sz w:val="24"/>
            <w:szCs w:val="24"/>
            <w:lang w:eastAsia="pt-BR"/>
          </w:rPr>
          <w:t>Contrato SETOP nº 007/2007</w:t>
        </w:r>
      </w:hyperlink>
    </w:p>
    <w:p w14:paraId="19DF6D3C"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54" w:anchor="note30ref" w:history="1">
        <w:r w:rsidR="00DC1687" w:rsidRPr="00DC1687">
          <w:rPr>
            <w:rFonts w:ascii="Segoe UI" w:eastAsia="Times New Roman" w:hAnsi="Segoe UI" w:cs="Segoe UI"/>
            <w:color w:val="0366D6"/>
            <w:sz w:val="18"/>
            <w:szCs w:val="18"/>
            <w:vertAlign w:val="superscript"/>
            <w:lang w:eastAsia="pt-BR"/>
          </w:rPr>
          <w:t>30</w:t>
        </w:r>
      </w:hyperlink>
      <w:r w:rsidR="00DC1687" w:rsidRPr="00DC1687">
        <w:rPr>
          <w:rFonts w:ascii="Segoe UI" w:eastAsia="Times New Roman" w:hAnsi="Segoe UI" w:cs="Segoe UI"/>
          <w:color w:val="24292E"/>
          <w:sz w:val="24"/>
          <w:szCs w:val="24"/>
          <w:lang w:eastAsia="pt-BR"/>
        </w:rPr>
        <w:t> </w:t>
      </w:r>
      <w:hyperlink r:id="rId55" w:history="1">
        <w:r w:rsidR="00DC1687" w:rsidRPr="00DC1687">
          <w:rPr>
            <w:rFonts w:ascii="Segoe UI" w:eastAsia="Times New Roman" w:hAnsi="Segoe UI" w:cs="Segoe UI"/>
            <w:color w:val="0366D6"/>
            <w:sz w:val="24"/>
            <w:szCs w:val="24"/>
            <w:lang w:eastAsia="pt-BR"/>
          </w:rPr>
          <w:t>Conceito retirado do Portal da Transparência do Governo Federal</w:t>
        </w:r>
      </w:hyperlink>
    </w:p>
    <w:p w14:paraId="2B6E61E0"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56" w:anchor="note31ref" w:history="1">
        <w:r w:rsidR="00DC1687" w:rsidRPr="00DC1687">
          <w:rPr>
            <w:rFonts w:ascii="Segoe UI" w:eastAsia="Times New Roman" w:hAnsi="Segoe UI" w:cs="Segoe UI"/>
            <w:color w:val="0366D6"/>
            <w:sz w:val="18"/>
            <w:szCs w:val="18"/>
            <w:vertAlign w:val="superscript"/>
            <w:lang w:eastAsia="pt-BR"/>
          </w:rPr>
          <w:t>31</w:t>
        </w:r>
      </w:hyperlink>
      <w:r w:rsidR="00DC1687" w:rsidRPr="00DC1687">
        <w:rPr>
          <w:rFonts w:ascii="Segoe UI" w:eastAsia="Times New Roman" w:hAnsi="Segoe UI" w:cs="Segoe UI"/>
          <w:color w:val="24292E"/>
          <w:sz w:val="24"/>
          <w:szCs w:val="24"/>
          <w:lang w:eastAsia="pt-BR"/>
        </w:rPr>
        <w:t> Fonte: Agência Senado</w:t>
      </w:r>
    </w:p>
    <w:p w14:paraId="44ADA85D"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57" w:anchor="note32ref" w:history="1">
        <w:r w:rsidR="00DC1687" w:rsidRPr="00DC1687">
          <w:rPr>
            <w:rFonts w:ascii="Segoe UI" w:eastAsia="Times New Roman" w:hAnsi="Segoe UI" w:cs="Segoe UI"/>
            <w:color w:val="0366D6"/>
            <w:sz w:val="18"/>
            <w:szCs w:val="18"/>
            <w:vertAlign w:val="superscript"/>
            <w:lang w:eastAsia="pt-BR"/>
          </w:rPr>
          <w:t>32</w:t>
        </w:r>
      </w:hyperlink>
      <w:r w:rsidR="00DC1687" w:rsidRPr="00DC1687">
        <w:rPr>
          <w:rFonts w:ascii="Segoe UI" w:eastAsia="Times New Roman" w:hAnsi="Segoe UI" w:cs="Segoe UI"/>
          <w:color w:val="24292E"/>
          <w:sz w:val="24"/>
          <w:szCs w:val="24"/>
          <w:lang w:eastAsia="pt-BR"/>
        </w:rPr>
        <w:t> Dispõe sobre o padrão mínimo de qualidade do sistema integrado de administração financeira e controle, no âmbito de cada ente da Federação, nos termos do art. 48, parágrafo único, inciso III, da Lei Complementar no 101, de 4 de maio de 2000, e dá outras providências</w:t>
      </w:r>
    </w:p>
    <w:p w14:paraId="5520D765"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58" w:anchor="note33ref" w:history="1">
        <w:r w:rsidR="00DC1687" w:rsidRPr="00DC1687">
          <w:rPr>
            <w:rFonts w:ascii="Segoe UI" w:eastAsia="Times New Roman" w:hAnsi="Segoe UI" w:cs="Segoe UI"/>
            <w:color w:val="0366D6"/>
            <w:sz w:val="18"/>
            <w:szCs w:val="18"/>
            <w:vertAlign w:val="superscript"/>
            <w:lang w:eastAsia="pt-BR"/>
          </w:rPr>
          <w:t>33</w:t>
        </w:r>
      </w:hyperlink>
      <w:r w:rsidR="00DC1687" w:rsidRPr="00DC1687">
        <w:rPr>
          <w:rFonts w:ascii="Segoe UI" w:eastAsia="Times New Roman" w:hAnsi="Segoe UI" w:cs="Segoe UI"/>
          <w:color w:val="24292E"/>
          <w:sz w:val="24"/>
          <w:szCs w:val="24"/>
          <w:lang w:eastAsia="pt-BR"/>
        </w:rPr>
        <w:t> </w:t>
      </w:r>
      <w:hyperlink r:id="rId59" w:history="1">
        <w:r w:rsidR="00DC1687" w:rsidRPr="00DC1687">
          <w:rPr>
            <w:rFonts w:ascii="Segoe UI" w:eastAsia="Times New Roman" w:hAnsi="Segoe UI" w:cs="Segoe UI"/>
            <w:color w:val="0366D6"/>
            <w:sz w:val="24"/>
            <w:szCs w:val="24"/>
            <w:lang w:eastAsia="pt-BR"/>
          </w:rPr>
          <w:t>Consulta despesa do Portal da Transparência do Governo Federal</w:t>
        </w:r>
      </w:hyperlink>
    </w:p>
    <w:p w14:paraId="67F40ED6"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60" w:anchor="note34ref" w:history="1">
        <w:r w:rsidR="00DC1687" w:rsidRPr="00DC1687">
          <w:rPr>
            <w:rFonts w:ascii="Segoe UI" w:eastAsia="Times New Roman" w:hAnsi="Segoe UI" w:cs="Segoe UI"/>
            <w:color w:val="0366D6"/>
            <w:sz w:val="18"/>
            <w:szCs w:val="18"/>
            <w:vertAlign w:val="superscript"/>
            <w:lang w:eastAsia="pt-BR"/>
          </w:rPr>
          <w:t>34</w:t>
        </w:r>
      </w:hyperlink>
      <w:r w:rsidR="00DC1687" w:rsidRPr="00DC1687">
        <w:rPr>
          <w:rFonts w:ascii="Segoe UI" w:eastAsia="Times New Roman" w:hAnsi="Segoe UI" w:cs="Segoe UI"/>
          <w:color w:val="24292E"/>
          <w:sz w:val="24"/>
          <w:szCs w:val="24"/>
          <w:lang w:eastAsia="pt-BR"/>
        </w:rPr>
        <w:t> </w:t>
      </w:r>
      <w:hyperlink r:id="rId61" w:history="1">
        <w:r w:rsidR="00DC1687" w:rsidRPr="00DC1687">
          <w:rPr>
            <w:rFonts w:ascii="Segoe UI" w:eastAsia="Times New Roman" w:hAnsi="Segoe UI" w:cs="Segoe UI"/>
            <w:color w:val="0366D6"/>
            <w:sz w:val="24"/>
            <w:szCs w:val="24"/>
            <w:lang w:eastAsia="pt-BR"/>
          </w:rPr>
          <w:t>Guia de Transparência Ativa / CGU</w:t>
        </w:r>
      </w:hyperlink>
    </w:p>
    <w:p w14:paraId="18EA1D15"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62" w:anchor="note35ref" w:history="1">
        <w:r w:rsidR="00DC1687" w:rsidRPr="00DC1687">
          <w:rPr>
            <w:rFonts w:ascii="Segoe UI" w:eastAsia="Times New Roman" w:hAnsi="Segoe UI" w:cs="Segoe UI"/>
            <w:color w:val="0366D6"/>
            <w:sz w:val="18"/>
            <w:szCs w:val="18"/>
            <w:vertAlign w:val="superscript"/>
            <w:lang w:eastAsia="pt-BR"/>
          </w:rPr>
          <w:t>35</w:t>
        </w:r>
      </w:hyperlink>
      <w:r w:rsidR="00DC1687" w:rsidRPr="00DC1687">
        <w:rPr>
          <w:rFonts w:ascii="Segoe UI" w:eastAsia="Times New Roman" w:hAnsi="Segoe UI" w:cs="Segoe UI"/>
          <w:color w:val="24292E"/>
          <w:sz w:val="24"/>
          <w:szCs w:val="24"/>
          <w:lang w:eastAsia="pt-BR"/>
        </w:rPr>
        <w:t> </w:t>
      </w:r>
      <w:hyperlink r:id="rId63" w:history="1">
        <w:r w:rsidR="00DC1687" w:rsidRPr="00DC1687">
          <w:rPr>
            <w:rFonts w:ascii="Segoe UI" w:eastAsia="Times New Roman" w:hAnsi="Segoe UI" w:cs="Segoe UI"/>
            <w:color w:val="0366D6"/>
            <w:sz w:val="24"/>
            <w:szCs w:val="24"/>
            <w:lang w:eastAsia="pt-BR"/>
          </w:rPr>
          <w:t>Consulta despesa do Tribunal de Contas da União</w:t>
        </w:r>
      </w:hyperlink>
    </w:p>
    <w:p w14:paraId="686A7356" w14:textId="77777777" w:rsidR="00DC1687" w:rsidRPr="00DC1687" w:rsidRDefault="00D4278B" w:rsidP="00AC77C9">
      <w:pPr>
        <w:shd w:val="clear" w:color="auto" w:fill="FFFFFF"/>
        <w:spacing w:after="240" w:line="240" w:lineRule="auto"/>
        <w:jc w:val="both"/>
        <w:rPr>
          <w:rFonts w:ascii="Segoe UI" w:eastAsia="Times New Roman" w:hAnsi="Segoe UI" w:cs="Segoe UI"/>
          <w:color w:val="24292E"/>
          <w:sz w:val="24"/>
          <w:szCs w:val="24"/>
          <w:lang w:eastAsia="pt-BR"/>
        </w:rPr>
      </w:pPr>
      <w:hyperlink r:id="rId64" w:anchor="note36ref" w:history="1">
        <w:r w:rsidR="00DC1687" w:rsidRPr="00DC1687">
          <w:rPr>
            <w:rFonts w:ascii="Segoe UI" w:eastAsia="Times New Roman" w:hAnsi="Segoe UI" w:cs="Segoe UI"/>
            <w:color w:val="0366D6"/>
            <w:sz w:val="18"/>
            <w:szCs w:val="18"/>
            <w:vertAlign w:val="superscript"/>
            <w:lang w:eastAsia="pt-BR"/>
          </w:rPr>
          <w:t>36</w:t>
        </w:r>
      </w:hyperlink>
      <w:r w:rsidR="00DC1687" w:rsidRPr="00DC1687">
        <w:rPr>
          <w:rFonts w:ascii="Segoe UI" w:eastAsia="Times New Roman" w:hAnsi="Segoe UI" w:cs="Segoe UI"/>
          <w:color w:val="24292E"/>
          <w:sz w:val="24"/>
          <w:szCs w:val="24"/>
          <w:lang w:eastAsia="pt-BR"/>
        </w:rPr>
        <w:t> </w:t>
      </w:r>
      <w:hyperlink r:id="rId65" w:history="1">
        <w:r w:rsidR="00DC1687" w:rsidRPr="00DC1687">
          <w:rPr>
            <w:rFonts w:ascii="Segoe UI" w:eastAsia="Times New Roman" w:hAnsi="Segoe UI" w:cs="Segoe UI"/>
            <w:color w:val="0366D6"/>
            <w:sz w:val="24"/>
            <w:szCs w:val="24"/>
            <w:lang w:eastAsia="pt-BR"/>
          </w:rPr>
          <w:t>Consultas despesas públicas do Ministério Público Federal (MPF)</w:t>
        </w:r>
      </w:hyperlink>
    </w:p>
    <w:p w14:paraId="56D799BC" w14:textId="77777777" w:rsidR="00DC1687" w:rsidRPr="00DC1687" w:rsidRDefault="00D4278B" w:rsidP="00AC77C9">
      <w:pPr>
        <w:shd w:val="clear" w:color="auto" w:fill="FFFFFF"/>
        <w:spacing w:after="100" w:afterAutospacing="1" w:line="240" w:lineRule="auto"/>
        <w:jc w:val="both"/>
        <w:rPr>
          <w:rFonts w:ascii="Segoe UI" w:eastAsia="Times New Roman" w:hAnsi="Segoe UI" w:cs="Segoe UI"/>
          <w:color w:val="24292E"/>
          <w:sz w:val="24"/>
          <w:szCs w:val="24"/>
          <w:lang w:eastAsia="pt-BR"/>
        </w:rPr>
      </w:pPr>
      <w:hyperlink r:id="rId66" w:anchor="note38ref" w:history="1">
        <w:r w:rsidR="00DC1687" w:rsidRPr="00DC1687">
          <w:rPr>
            <w:rFonts w:ascii="Segoe UI" w:eastAsia="Times New Roman" w:hAnsi="Segoe UI" w:cs="Segoe UI"/>
            <w:color w:val="0366D6"/>
            <w:sz w:val="18"/>
            <w:szCs w:val="18"/>
            <w:vertAlign w:val="superscript"/>
            <w:lang w:eastAsia="pt-BR"/>
          </w:rPr>
          <w:t>37</w:t>
        </w:r>
      </w:hyperlink>
      <w:hyperlink r:id="rId67" w:history="1">
        <w:r w:rsidR="00DC1687" w:rsidRPr="00DC1687">
          <w:rPr>
            <w:rFonts w:ascii="Segoe UI" w:eastAsia="Times New Roman" w:hAnsi="Segoe UI" w:cs="Segoe UI"/>
            <w:color w:val="0366D6"/>
            <w:sz w:val="24"/>
            <w:szCs w:val="24"/>
            <w:lang w:eastAsia="pt-BR"/>
          </w:rPr>
          <w:t>Consultas despesas públicas do Ministério Público Estadual de Minas Gerais (MPMG)</w:t>
        </w:r>
      </w:hyperlink>
    </w:p>
    <w:p w14:paraId="1894CBB3" w14:textId="77777777" w:rsidR="00DC1687" w:rsidRDefault="00DC1687" w:rsidP="00AC77C9">
      <w:pPr>
        <w:jc w:val="both"/>
      </w:pPr>
    </w:p>
    <w:p w14:paraId="6F5339CD" w14:textId="77777777" w:rsidR="00AC77C9" w:rsidRDefault="00AC77C9">
      <w:pPr>
        <w:jc w:val="both"/>
      </w:pPr>
    </w:p>
    <w:sectPr w:rsidR="00AC77C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atriz Almeida" w:date="2020-06-25T08:54:00Z" w:initials="BA">
    <w:p w14:paraId="0C047B51" w14:textId="2F74278D" w:rsidR="006E61C2" w:rsidRDefault="006E61C2">
      <w:pPr>
        <w:pStyle w:val="Textodecomentrio"/>
      </w:pPr>
      <w:r>
        <w:rPr>
          <w:rStyle w:val="Refdecomentrio"/>
        </w:rPr>
        <w:annotationRef/>
      </w:r>
      <w:r>
        <w:t>Agora que a consulta é do GT e não da SUTI, devemos alterar? Talvez mencionar o SEI?</w:t>
      </w:r>
    </w:p>
  </w:comment>
  <w:comment w:id="3" w:author="Beatriz Almeida" w:date="2020-06-25T08:58:00Z" w:initials="BA">
    <w:p w14:paraId="27D056E2" w14:textId="58A927CB" w:rsidR="006E61C2" w:rsidRDefault="006E61C2">
      <w:pPr>
        <w:pStyle w:val="Textodecomentrio"/>
      </w:pPr>
      <w:r>
        <w:rPr>
          <w:rStyle w:val="Refdecomentrio"/>
        </w:rPr>
        <w:annotationRef/>
      </w:r>
      <w:r>
        <w:t xml:space="preserve">Sugiro excluir. A publicação do termo do contrato prevista na lei não </w:t>
      </w:r>
      <w:r w:rsidR="00953136">
        <w:t>implica na publicação dos dados pessoais.</w:t>
      </w:r>
    </w:p>
  </w:comment>
  <w:comment w:id="29" w:author="Beatriz Almeida" w:date="2020-06-17T15:20:00Z" w:initials="BA">
    <w:p w14:paraId="2CEE1DCC" w14:textId="031B1170" w:rsidR="00BE4D6E" w:rsidRDefault="00BE4D6E" w:rsidP="00BE4D6E">
      <w:pPr>
        <w:pStyle w:val="xmsonormal"/>
        <w:shd w:val="clear" w:color="auto" w:fill="FFFFFF"/>
        <w:spacing w:before="0" w:beforeAutospacing="0" w:after="240" w:afterAutospacing="0"/>
        <w:jc w:val="both"/>
        <w:rPr>
          <w:rFonts w:ascii="Segoe UI" w:hAnsi="Segoe UI" w:cs="Segoe UI"/>
          <w:color w:val="4472C4"/>
        </w:rPr>
      </w:pPr>
      <w:r>
        <w:rPr>
          <w:rStyle w:val="Refdecomentrio"/>
        </w:rPr>
        <w:annotationRef/>
      </w:r>
      <w:r>
        <w:rPr>
          <w:rFonts w:ascii="Segoe UI" w:hAnsi="Segoe UI" w:cs="Segoe UI"/>
          <w:color w:val="4472C4"/>
        </w:rPr>
        <w:t>Proposta de alteração feita pelo GT (considerar impacto no item 35):</w:t>
      </w:r>
    </w:p>
    <w:p w14:paraId="54559B55" w14:textId="45F9E823" w:rsidR="00BE4D6E" w:rsidRDefault="00BE4D6E" w:rsidP="00BE4D6E">
      <w:pPr>
        <w:pStyle w:val="xmsonormal"/>
        <w:shd w:val="clear" w:color="auto" w:fill="FFFFFF"/>
        <w:spacing w:before="0" w:beforeAutospacing="0" w:after="240" w:afterAutospacing="0"/>
        <w:jc w:val="both"/>
        <w:rPr>
          <w:rFonts w:ascii="Segoe UI" w:hAnsi="Segoe UI" w:cs="Segoe UI"/>
          <w:color w:val="4472C4"/>
        </w:rPr>
      </w:pPr>
      <w:r>
        <w:rPr>
          <w:rFonts w:ascii="Segoe UI" w:hAnsi="Segoe UI" w:cs="Segoe UI"/>
          <w:color w:val="4472C4"/>
        </w:rPr>
        <w:t>Dessarte, e considerando o volume de contratos já firmados com o poder público, sugere-se a adoção de determinadas práticas para os contratos existentes e de nova regra para os novos contratos, à luz das previsões da LGPD e do ordenamento jurídico que trata tanto da transparência quanto da proteção dos direitos fundamentais, como a privacidade.</w:t>
      </w:r>
    </w:p>
    <w:p w14:paraId="1F4B5611" w14:textId="77777777" w:rsidR="00BE4D6E" w:rsidRDefault="00BE4D6E" w:rsidP="00BE4D6E">
      <w:pPr>
        <w:pStyle w:val="xmsonormal"/>
        <w:shd w:val="clear" w:color="auto" w:fill="FFFFFF"/>
        <w:spacing w:before="0" w:beforeAutospacing="0" w:after="240" w:afterAutospacing="0"/>
        <w:jc w:val="both"/>
        <w:rPr>
          <w:rFonts w:ascii="Calibri" w:hAnsi="Calibri" w:cs="Calibri"/>
          <w:color w:val="000000"/>
        </w:rPr>
      </w:pPr>
    </w:p>
    <w:p w14:paraId="7334DF92" w14:textId="28318B5D" w:rsidR="00BE4D6E" w:rsidRDefault="00BE4D6E" w:rsidP="00BE4D6E">
      <w:pPr>
        <w:pStyle w:val="xmsonormal"/>
        <w:shd w:val="clear" w:color="auto" w:fill="FFFFFF"/>
        <w:spacing w:before="0" w:beforeAutospacing="0" w:after="240" w:afterAutospacing="0"/>
        <w:jc w:val="both"/>
        <w:rPr>
          <w:rFonts w:ascii="Segoe UI" w:hAnsi="Segoe UI" w:cs="Segoe UI"/>
          <w:color w:val="4472C4"/>
        </w:rPr>
      </w:pPr>
      <w:r>
        <w:rPr>
          <w:rFonts w:ascii="Segoe UI" w:hAnsi="Segoe UI" w:cs="Segoe UI"/>
          <w:color w:val="4472C4"/>
        </w:rPr>
        <w:t>Para os novos contratos, sugere-se a divulgação da íntegra do contrato, usando os dados pessoais mínimos necessários, como o nome e o CPF. Cabe avaliar se a divulgação do CPF deverá ser de modo íntegro, ou descaracterizado.</w:t>
      </w:r>
    </w:p>
    <w:p w14:paraId="0FBC49AD" w14:textId="77777777" w:rsidR="00BE4D6E" w:rsidRDefault="00BE4D6E" w:rsidP="00BE4D6E">
      <w:pPr>
        <w:pStyle w:val="xmsonormal"/>
        <w:shd w:val="clear" w:color="auto" w:fill="FFFFFF"/>
        <w:spacing w:before="0" w:beforeAutospacing="0" w:after="240" w:afterAutospacing="0"/>
        <w:jc w:val="both"/>
        <w:rPr>
          <w:rFonts w:ascii="Calibri" w:hAnsi="Calibri" w:cs="Calibri"/>
          <w:color w:val="000000"/>
        </w:rPr>
      </w:pPr>
    </w:p>
    <w:p w14:paraId="4E71E01F" w14:textId="77777777" w:rsidR="00BE4D6E" w:rsidRDefault="00BE4D6E" w:rsidP="00BE4D6E">
      <w:pPr>
        <w:pStyle w:val="xmsonormal"/>
        <w:shd w:val="clear" w:color="auto" w:fill="FFFFFF"/>
        <w:spacing w:before="0" w:beforeAutospacing="0" w:after="240" w:afterAutospacing="0"/>
        <w:jc w:val="both"/>
        <w:rPr>
          <w:rFonts w:ascii="Calibri" w:hAnsi="Calibri" w:cs="Calibri"/>
          <w:color w:val="000000"/>
        </w:rPr>
      </w:pPr>
      <w:r>
        <w:rPr>
          <w:rFonts w:ascii="Segoe UI" w:hAnsi="Segoe UI" w:cs="Segoe UI"/>
          <w:color w:val="4472C4"/>
        </w:rPr>
        <w:t>Quanto aos contratos existentes, propõe-se a descaracterização ou ocultação dos outros dados pessoais que não o nome e o CPF, como o endereço residencial, documentos pessoais e outros dados pessoais.</w:t>
      </w:r>
    </w:p>
    <w:p w14:paraId="1272D766" w14:textId="01AFD750" w:rsidR="00BE4D6E" w:rsidRDefault="00BE4D6E">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047B51" w15:done="0"/>
  <w15:commentEx w15:paraId="27D056E2" w15:done="0"/>
  <w15:commentEx w15:paraId="1272D7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EE4E3" w16cex:dateUtc="2020-06-25T11:54:00Z"/>
  <w16cex:commentExtensible w16cex:durableId="229EE5B2" w16cex:dateUtc="2020-06-25T11:58:00Z"/>
  <w16cex:commentExtensible w16cex:durableId="2294B334" w16cex:dateUtc="2020-06-17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047B51" w16cid:durableId="229EE4E3"/>
  <w16cid:commentId w16cid:paraId="27D056E2" w16cid:durableId="229EE5B2"/>
  <w16cid:commentId w16cid:paraId="1272D766" w16cid:durableId="2294B3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17316"/>
    <w:multiLevelType w:val="multilevel"/>
    <w:tmpl w:val="B8F4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C0210"/>
    <w:multiLevelType w:val="multilevel"/>
    <w:tmpl w:val="C292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3038D"/>
    <w:multiLevelType w:val="hybridMultilevel"/>
    <w:tmpl w:val="82A0AA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795EE8"/>
    <w:multiLevelType w:val="multilevel"/>
    <w:tmpl w:val="713E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atriz Almeida">
    <w15:presenceInfo w15:providerId="Windows Live" w15:userId="6e5948976287c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87"/>
    <w:rsid w:val="003440B1"/>
    <w:rsid w:val="006E61C2"/>
    <w:rsid w:val="007172E7"/>
    <w:rsid w:val="00953136"/>
    <w:rsid w:val="00AB54CB"/>
    <w:rsid w:val="00AC77C9"/>
    <w:rsid w:val="00BE4D6E"/>
    <w:rsid w:val="00CB619A"/>
    <w:rsid w:val="00D4278B"/>
    <w:rsid w:val="00DC16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FB78"/>
  <w15:chartTrackingRefBased/>
  <w15:docId w15:val="{343C2941-4F07-4384-B0B0-D185FFB1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C16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C168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C168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C168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C1687"/>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C1687"/>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DC168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C1687"/>
    <w:rPr>
      <w:b/>
      <w:bCs/>
    </w:rPr>
  </w:style>
  <w:style w:type="character" w:styleId="Hyperlink">
    <w:name w:val="Hyperlink"/>
    <w:basedOn w:val="Fontepargpadro"/>
    <w:uiPriority w:val="99"/>
    <w:semiHidden/>
    <w:unhideWhenUsed/>
    <w:rsid w:val="00DC1687"/>
    <w:rPr>
      <w:color w:val="0000FF"/>
      <w:u w:val="single"/>
    </w:rPr>
  </w:style>
  <w:style w:type="character" w:styleId="nfase">
    <w:name w:val="Emphasis"/>
    <w:basedOn w:val="Fontepargpadro"/>
    <w:uiPriority w:val="20"/>
    <w:qFormat/>
    <w:rsid w:val="00DC1687"/>
    <w:rPr>
      <w:i/>
      <w:iCs/>
    </w:rPr>
  </w:style>
  <w:style w:type="character" w:styleId="Refdecomentrio">
    <w:name w:val="annotation reference"/>
    <w:basedOn w:val="Fontepargpadro"/>
    <w:uiPriority w:val="99"/>
    <w:semiHidden/>
    <w:unhideWhenUsed/>
    <w:rsid w:val="00BE4D6E"/>
    <w:rPr>
      <w:sz w:val="16"/>
      <w:szCs w:val="16"/>
    </w:rPr>
  </w:style>
  <w:style w:type="paragraph" w:styleId="Textodecomentrio">
    <w:name w:val="annotation text"/>
    <w:basedOn w:val="Normal"/>
    <w:link w:val="TextodecomentrioChar"/>
    <w:uiPriority w:val="99"/>
    <w:semiHidden/>
    <w:unhideWhenUsed/>
    <w:rsid w:val="00BE4D6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E4D6E"/>
    <w:rPr>
      <w:sz w:val="20"/>
      <w:szCs w:val="20"/>
    </w:rPr>
  </w:style>
  <w:style w:type="paragraph" w:styleId="Assuntodocomentrio">
    <w:name w:val="annotation subject"/>
    <w:basedOn w:val="Textodecomentrio"/>
    <w:next w:val="Textodecomentrio"/>
    <w:link w:val="AssuntodocomentrioChar"/>
    <w:uiPriority w:val="99"/>
    <w:semiHidden/>
    <w:unhideWhenUsed/>
    <w:rsid w:val="00BE4D6E"/>
    <w:rPr>
      <w:b/>
      <w:bCs/>
    </w:rPr>
  </w:style>
  <w:style w:type="character" w:customStyle="1" w:styleId="AssuntodocomentrioChar">
    <w:name w:val="Assunto do comentário Char"/>
    <w:basedOn w:val="TextodecomentrioChar"/>
    <w:link w:val="Assuntodocomentrio"/>
    <w:uiPriority w:val="99"/>
    <w:semiHidden/>
    <w:rsid w:val="00BE4D6E"/>
    <w:rPr>
      <w:b/>
      <w:bCs/>
      <w:sz w:val="20"/>
      <w:szCs w:val="20"/>
    </w:rPr>
  </w:style>
  <w:style w:type="paragraph" w:styleId="Textodebalo">
    <w:name w:val="Balloon Text"/>
    <w:basedOn w:val="Normal"/>
    <w:link w:val="TextodebaloChar"/>
    <w:uiPriority w:val="99"/>
    <w:semiHidden/>
    <w:unhideWhenUsed/>
    <w:rsid w:val="00BE4D6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E4D6E"/>
    <w:rPr>
      <w:rFonts w:ascii="Segoe UI" w:hAnsi="Segoe UI" w:cs="Segoe UI"/>
      <w:sz w:val="18"/>
      <w:szCs w:val="18"/>
    </w:rPr>
  </w:style>
  <w:style w:type="paragraph" w:customStyle="1" w:styleId="xmsonormal">
    <w:name w:val="x_msonormal"/>
    <w:basedOn w:val="Normal"/>
    <w:rsid w:val="00BE4D6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CB6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319613">
      <w:bodyDiv w:val="1"/>
      <w:marLeft w:val="0"/>
      <w:marRight w:val="0"/>
      <w:marTop w:val="0"/>
      <w:marBottom w:val="0"/>
      <w:divBdr>
        <w:top w:val="none" w:sz="0" w:space="0" w:color="auto"/>
        <w:left w:val="none" w:sz="0" w:space="0" w:color="auto"/>
        <w:bottom w:val="none" w:sz="0" w:space="0" w:color="auto"/>
        <w:right w:val="none" w:sz="0" w:space="0" w:color="auto"/>
      </w:divBdr>
      <w:divsChild>
        <w:div w:id="1728410009">
          <w:blockQuote w:val="1"/>
          <w:marLeft w:val="0"/>
          <w:marRight w:val="0"/>
          <w:marTop w:val="0"/>
          <w:marBottom w:val="240"/>
          <w:divBdr>
            <w:top w:val="none" w:sz="0" w:space="0" w:color="auto"/>
            <w:left w:val="single" w:sz="24" w:space="12" w:color="DFE2E5"/>
            <w:bottom w:val="none" w:sz="0" w:space="0" w:color="auto"/>
            <w:right w:val="none" w:sz="0" w:space="0" w:color="auto"/>
          </w:divBdr>
        </w:div>
        <w:div w:id="523595953">
          <w:blockQuote w:val="1"/>
          <w:marLeft w:val="0"/>
          <w:marRight w:val="0"/>
          <w:marTop w:val="0"/>
          <w:marBottom w:val="240"/>
          <w:divBdr>
            <w:top w:val="none" w:sz="0" w:space="0" w:color="auto"/>
            <w:left w:val="single" w:sz="24" w:space="12" w:color="DFE2E5"/>
            <w:bottom w:val="none" w:sz="0" w:space="0" w:color="auto"/>
            <w:right w:val="none" w:sz="0" w:space="0" w:color="auto"/>
          </w:divBdr>
        </w:div>
        <w:div w:id="1636524876">
          <w:blockQuote w:val="1"/>
          <w:marLeft w:val="0"/>
          <w:marRight w:val="0"/>
          <w:marTop w:val="0"/>
          <w:marBottom w:val="240"/>
          <w:divBdr>
            <w:top w:val="none" w:sz="0" w:space="0" w:color="auto"/>
            <w:left w:val="single" w:sz="24" w:space="12" w:color="DFE2E5"/>
            <w:bottom w:val="none" w:sz="0" w:space="0" w:color="auto"/>
            <w:right w:val="none" w:sz="0" w:space="0" w:color="auto"/>
          </w:divBdr>
        </w:div>
        <w:div w:id="613757749">
          <w:blockQuote w:val="1"/>
          <w:marLeft w:val="0"/>
          <w:marRight w:val="0"/>
          <w:marTop w:val="0"/>
          <w:marBottom w:val="240"/>
          <w:divBdr>
            <w:top w:val="none" w:sz="0" w:space="0" w:color="auto"/>
            <w:left w:val="single" w:sz="24" w:space="12" w:color="DFE2E5"/>
            <w:bottom w:val="none" w:sz="0" w:space="0" w:color="auto"/>
            <w:right w:val="none" w:sz="0" w:space="0" w:color="auto"/>
          </w:divBdr>
        </w:div>
        <w:div w:id="24985356">
          <w:blockQuote w:val="1"/>
          <w:marLeft w:val="0"/>
          <w:marRight w:val="0"/>
          <w:marTop w:val="0"/>
          <w:marBottom w:val="240"/>
          <w:divBdr>
            <w:top w:val="none" w:sz="0" w:space="0" w:color="auto"/>
            <w:left w:val="single" w:sz="24" w:space="12" w:color="DFE2E5"/>
            <w:bottom w:val="none" w:sz="0" w:space="0" w:color="auto"/>
            <w:right w:val="none" w:sz="0" w:space="0" w:color="auto"/>
          </w:divBdr>
        </w:div>
        <w:div w:id="1236281837">
          <w:blockQuote w:val="1"/>
          <w:marLeft w:val="0"/>
          <w:marRight w:val="0"/>
          <w:marTop w:val="0"/>
          <w:marBottom w:val="240"/>
          <w:divBdr>
            <w:top w:val="none" w:sz="0" w:space="0" w:color="auto"/>
            <w:left w:val="single" w:sz="24" w:space="12" w:color="DFE2E5"/>
            <w:bottom w:val="none" w:sz="0" w:space="0" w:color="auto"/>
            <w:right w:val="none" w:sz="0" w:space="0" w:color="auto"/>
          </w:divBdr>
        </w:div>
        <w:div w:id="186628946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824080697">
      <w:bodyDiv w:val="1"/>
      <w:marLeft w:val="0"/>
      <w:marRight w:val="0"/>
      <w:marTop w:val="0"/>
      <w:marBottom w:val="0"/>
      <w:divBdr>
        <w:top w:val="none" w:sz="0" w:space="0" w:color="auto"/>
        <w:left w:val="none" w:sz="0" w:space="0" w:color="auto"/>
        <w:bottom w:val="none" w:sz="0" w:space="0" w:color="auto"/>
        <w:right w:val="none" w:sz="0" w:space="0" w:color="auto"/>
      </w:divBdr>
      <w:divsChild>
        <w:div w:id="903639504">
          <w:marLeft w:val="0"/>
          <w:marRight w:val="0"/>
          <w:marTop w:val="0"/>
          <w:marBottom w:val="240"/>
          <w:divBdr>
            <w:top w:val="none" w:sz="0" w:space="0" w:color="auto"/>
            <w:left w:val="none" w:sz="0" w:space="0" w:color="auto"/>
            <w:bottom w:val="none" w:sz="0" w:space="0" w:color="auto"/>
            <w:right w:val="none" w:sz="0" w:space="0" w:color="auto"/>
          </w:divBdr>
        </w:div>
      </w:divsChild>
    </w:div>
    <w:div w:id="14800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lanejamento.mg.gov.br/sites/default/files/documentos/ato_de_nomeacao_05_2014_1.pdf" TargetMode="External"/><Relationship Id="rId21" Type="http://schemas.openxmlformats.org/officeDocument/2006/relationships/hyperlink" Target="https://github.com/transparencia-mg/notas-tecnicas/blob/master/notas/consulta-juridica-dados-pessoais.md" TargetMode="External"/><Relationship Id="rId42" Type="http://schemas.openxmlformats.org/officeDocument/2006/relationships/hyperlink" Target="https://github.com/transparencia-mg/notas-tecnicas/blob/master/notas/consulta-juridica-dados-pessoais.md" TargetMode="External"/><Relationship Id="rId47" Type="http://schemas.openxmlformats.org/officeDocument/2006/relationships/hyperlink" Target="https://repositorio.cgu.gov.br/bitstream/1/43611/1/CT_05_2020.pdf" TargetMode="External"/><Relationship Id="rId63" Type="http://schemas.openxmlformats.org/officeDocument/2006/relationships/hyperlink" Target="https://contas.tcu.gov.br/ords/f?p=1136:5:0:::::" TargetMode="External"/><Relationship Id="rId68" Type="http://schemas.openxmlformats.org/officeDocument/2006/relationships/fontTable" Target="fontTab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www.consultaesic.cgu.gov.br/busca/dados/Lists/Pedido/Attachments/457065/RESPOSTA_RECURSO_1_Resposta%20ao%20cidado.pdf" TargetMode="External"/><Relationship Id="rId29" Type="http://schemas.openxmlformats.org/officeDocument/2006/relationships/hyperlink" Target="https://github.com/transparencia-mg/notas-tecnicas/blob/master/notas/consulta-juridica-dados-pessoais.md" TargetMode="External"/><Relationship Id="rId11" Type="http://schemas.openxmlformats.org/officeDocument/2006/relationships/hyperlink" Target="https://github.com/transparencia-mg/notas-tecnicas/blob/master/notas/consulta-juridica-dados-pessoais.md" TargetMode="External"/><Relationship Id="rId24" Type="http://schemas.openxmlformats.org/officeDocument/2006/relationships/hyperlink" Target="https://github.com/transparencia-mg/notas-tecnicas/blob/master/notas/consulta-juridica-dados-pessoais.md" TargetMode="External"/><Relationship Id="rId32" Type="http://schemas.openxmlformats.org/officeDocument/2006/relationships/hyperlink" Target="http://www.jornalminasgerais.mg.gov.br/?dataJornal=2013-03-12" TargetMode="External"/><Relationship Id="rId37" Type="http://schemas.openxmlformats.org/officeDocument/2006/relationships/hyperlink" Target="http://www.transparencia.mg.gov.br/" TargetMode="External"/><Relationship Id="rId40" Type="http://schemas.openxmlformats.org/officeDocument/2006/relationships/hyperlink" Target="https://github.com/transparencia-mg/notas-tecnicas/blob/master/notas/consulta-juridica-dados-pessoais.md" TargetMode="External"/><Relationship Id="rId45" Type="http://schemas.openxmlformats.org/officeDocument/2006/relationships/hyperlink" Target="https://www.almg.gov.br/consulte/legislacao/completa/completa.html?tipo=LEI&amp;num=23569&amp;comp=&amp;ano=2020" TargetMode="External"/><Relationship Id="rId53" Type="http://schemas.openxmlformats.org/officeDocument/2006/relationships/hyperlink" Target="http://www.infraestrutura.mg.gov.br/images/documentos/mg050/CONTRATO-007-2007.pdf" TargetMode="External"/><Relationship Id="rId58" Type="http://schemas.openxmlformats.org/officeDocument/2006/relationships/hyperlink" Target="https://github.com/transparencia-mg/notas-tecnicas/blob/master/notas/consulta-juridica-dados-pessoais.md" TargetMode="External"/><Relationship Id="rId66" Type="http://schemas.openxmlformats.org/officeDocument/2006/relationships/hyperlink" Target="https://github.com/transparencia-mg/notas-tecnicas/blob/master/notas/consulta-juridica-dados-pessoais.md" TargetMode="External"/><Relationship Id="rId5" Type="http://schemas.openxmlformats.org/officeDocument/2006/relationships/comments" Target="comments.xml"/><Relationship Id="rId61" Type="http://schemas.openxmlformats.org/officeDocument/2006/relationships/hyperlink" Target="https://www.codevasf.gov.br/transparencia/guia-de-transparencia-ativa-para-orgaos-e-entidades-do-poder-executivo-federal-6a-versao-cgu.pdf/view" TargetMode="External"/><Relationship Id="rId19" Type="http://schemas.openxmlformats.org/officeDocument/2006/relationships/hyperlink" Target="http://www.consultaesic.cgu.gov.br/busca/dados/Lists/Pedido/Attachments/457065/RESPOSTA_PEDIDO_Resposta%20ao%20cidado.pdf" TargetMode="External"/><Relationship Id="rId14" Type="http://schemas.openxmlformats.org/officeDocument/2006/relationships/hyperlink" Target="https://github.com/transparencia-mg/notas-tecnicas/blob/master/notas/consulta-juridica-dados-pessoais.md" TargetMode="External"/><Relationship Id="rId22" Type="http://schemas.openxmlformats.org/officeDocument/2006/relationships/hyperlink" Target="https://github.com/transparencia-mg/notas-tecnicas/blob/master/notas/consulta-juridica-dados-pessoais.md" TargetMode="External"/><Relationship Id="rId27" Type="http://schemas.openxmlformats.org/officeDocument/2006/relationships/hyperlink" Target="https://github.com/transparencia-mg/notas-tecnicas/blob/master/notas/consulta-juridica-dados-pessoais.md" TargetMode="External"/><Relationship Id="rId30" Type="http://schemas.openxmlformats.org/officeDocument/2006/relationships/hyperlink" Target="http://www.planejamento.mg.gov.br/sites/default/files/documentos/resultado_final_e_homologacao_do_concurso.pdf" TargetMode="External"/><Relationship Id="rId35" Type="http://schemas.openxmlformats.org/officeDocument/2006/relationships/hyperlink" Target="https://github.com/transparencia-mg/notas-tecnicas/blob/master/notas/consulta-juridica-dados-pessoais.md" TargetMode="External"/><Relationship Id="rId43" Type="http://schemas.openxmlformats.org/officeDocument/2006/relationships/hyperlink" Target="https://pesquisa.apps.tcu.gov.br/" TargetMode="External"/><Relationship Id="rId48" Type="http://schemas.openxmlformats.org/officeDocument/2006/relationships/hyperlink" Target="https://github.com/transparencia-mg/notas-tecnicas/blob/master/notas/consulta-juridica-dados-pessoais.md" TargetMode="External"/><Relationship Id="rId56" Type="http://schemas.openxmlformats.org/officeDocument/2006/relationships/hyperlink" Target="https://github.com/transparencia-mg/notas-tecnicas/blob/master/notas/consulta-juridica-dados-pessoais.md" TargetMode="External"/><Relationship Id="rId64" Type="http://schemas.openxmlformats.org/officeDocument/2006/relationships/hyperlink" Target="https://github.com/transparencia-mg/notas-tecnicas/blob/master/notas/consulta-juridica-dados-pessoais.md" TargetMode="External"/><Relationship Id="rId69" Type="http://schemas.microsoft.com/office/2011/relationships/people" Target="people.xml"/><Relationship Id="rId8" Type="http://schemas.microsoft.com/office/2018/08/relationships/commentsExtensible" Target="commentsExtensible.xml"/><Relationship Id="rId51" Type="http://schemas.openxmlformats.org/officeDocument/2006/relationships/hyperlink" Target="https://www.gov.br/cgu/pt-br/acesso-a-informacao/licitacoes-e-contratos/contratos-e-outras-avencas/2020/contrato-02-2020/CT_02_2020.pdf/view" TargetMode="External"/><Relationship Id="rId3" Type="http://schemas.openxmlformats.org/officeDocument/2006/relationships/settings" Target="settings.xml"/><Relationship Id="rId12" Type="http://schemas.openxmlformats.org/officeDocument/2006/relationships/hyperlink" Target="https://github.com/transparencia-mg/notas-tecnicas/blob/master/notas/consulta-juridica-dados-pessoais.md" TargetMode="External"/><Relationship Id="rId17" Type="http://schemas.openxmlformats.org/officeDocument/2006/relationships/hyperlink" Target="https://github.com/transparencia-mg/notas-tecnicas/blob/master/notas/consulta-juridica-dados-pessoais.md" TargetMode="External"/><Relationship Id="rId25" Type="http://schemas.openxmlformats.org/officeDocument/2006/relationships/hyperlink" Target="https://github.com/transparencia-mg/notas-tecnicas/blob/master/notas/consulta-juridica-dados-pessoais.md" TargetMode="External"/><Relationship Id="rId33" Type="http://schemas.openxmlformats.org/officeDocument/2006/relationships/hyperlink" Target="https://github.com/transparencia-mg/notas-tecnicas/blob/master/notas/consulta-juridica-dados-pessoais.md" TargetMode="External"/><Relationship Id="rId38" Type="http://schemas.openxmlformats.org/officeDocument/2006/relationships/hyperlink" Target="https://github.com/transparencia-mg/notas-tecnicas/blob/master/notas/consulta-juridica-dados-pessoais.md" TargetMode="External"/><Relationship Id="rId46" Type="http://schemas.openxmlformats.org/officeDocument/2006/relationships/hyperlink" Target="https://github.com/transparencia-mg/notas-tecnicas/blob/master/notas/consulta-juridica-dados-pessoais.md" TargetMode="External"/><Relationship Id="rId59" Type="http://schemas.openxmlformats.org/officeDocument/2006/relationships/hyperlink" Target="http://transparencia.gov.br/despesas/recursos-recebidos/pagamento/158316264052020OB800321?ordenarPor=fase&amp;direcao=desc" TargetMode="External"/><Relationship Id="rId67" Type="http://schemas.openxmlformats.org/officeDocument/2006/relationships/hyperlink" Target="https://transparencia.mpmg.mp.br/db/execucao_orcamentaria_e_financeira/empenhos_e_pagamentos_por_favorecido?year=2020&amp;format=xls" TargetMode="External"/><Relationship Id="rId20" Type="http://schemas.openxmlformats.org/officeDocument/2006/relationships/hyperlink" Target="https://github.com/transparencia-mg/notas-tecnicas/blob/master/notas/consulta-juridica-dados-pessoais.md" TargetMode="External"/><Relationship Id="rId41" Type="http://schemas.openxmlformats.org/officeDocument/2006/relationships/hyperlink" Target="https://www1.compras.mg.gov.br/contrato/gestaocontratos/arquivosContrato.html?idContrato=161851" TargetMode="External"/><Relationship Id="rId54" Type="http://schemas.openxmlformats.org/officeDocument/2006/relationships/hyperlink" Target="https://github.com/transparencia-mg/notas-tecnicas/blob/master/notas/consulta-juridica-dados-pessoais.md" TargetMode="External"/><Relationship Id="rId62" Type="http://schemas.openxmlformats.org/officeDocument/2006/relationships/hyperlink" Target="https://github.com/transparencia-mg/notas-tecnicas/blob/master/notas/consulta-juridica-dados-pessoais.md" TargetMode="External"/><Relationship Id="rId7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github.com/transparencia-mg/notas-tecnicas/blob/master/notas/consulta-juridica-dados-pessoais.md" TargetMode="External"/><Relationship Id="rId23" Type="http://schemas.openxmlformats.org/officeDocument/2006/relationships/hyperlink" Target="https://github.com/transparencia-mg/notas-tecnicas/blob/master/notas/consulta-juridica-dados-pessoais.md" TargetMode="External"/><Relationship Id="rId28" Type="http://schemas.openxmlformats.org/officeDocument/2006/relationships/hyperlink" Target="http://www.planejamento.mg.gov.br/sites/default/files/documentos/19_09_2015_atos_de_nomeacao.pdf" TargetMode="External"/><Relationship Id="rId36" Type="http://schemas.openxmlformats.org/officeDocument/2006/relationships/hyperlink" Target="https://github.com/transparencia-mg/notas-tecnicas/blob/master/notas/consulta-juridica-dados-pessoais.md" TargetMode="External"/><Relationship Id="rId49" Type="http://schemas.openxmlformats.org/officeDocument/2006/relationships/hyperlink" Target="https://www.gov.br/cgu/pt-br/acesso-a-informacao/licitacoes-e-contratos/contratos-e-outras-avencas/2020/contrato-02-2020/CT_02_2020.pdf/view" TargetMode="External"/><Relationship Id="rId57" Type="http://schemas.openxmlformats.org/officeDocument/2006/relationships/hyperlink" Target="https://github.com/transparencia-mg/notas-tecnicas/blob/master/notas/consulta-juridica-dados-pessoais.md" TargetMode="External"/><Relationship Id="rId10" Type="http://schemas.openxmlformats.org/officeDocument/2006/relationships/hyperlink" Target="https://github.com/transparencia-mg/notas-tecnicas/blob/master/notas/consulta-juridica-dados-pessoais.md" TargetMode="External"/><Relationship Id="rId31" Type="http://schemas.openxmlformats.org/officeDocument/2006/relationships/hyperlink" Target="https://github.com/transparencia-mg/notas-tecnicas/blob/master/notas/consulta-juridica-dados-pessoais.md" TargetMode="External"/><Relationship Id="rId44" Type="http://schemas.openxmlformats.org/officeDocument/2006/relationships/hyperlink" Target="https://github.com/transparencia-mg/notas-tecnicas/blob/master/notas/consulta-juridica-dados-pessoais.md" TargetMode="External"/><Relationship Id="rId52" Type="http://schemas.openxmlformats.org/officeDocument/2006/relationships/hyperlink" Target="https://github.com/transparencia-mg/notas-tecnicas/blob/master/notas/consulta-juridica-dados-pessoais.md" TargetMode="External"/><Relationship Id="rId60" Type="http://schemas.openxmlformats.org/officeDocument/2006/relationships/hyperlink" Target="https://github.com/transparencia-mg/notas-tecnicas/blob/master/notas/consulta-juridica-dados-pessoais.md" TargetMode="External"/><Relationship Id="rId65" Type="http://schemas.openxmlformats.org/officeDocument/2006/relationships/hyperlink" Target="http://www.transparencia.mpf.mp.br/conteudo/execucao-orcamentaria-e-financeira/empenho-e-pagamentos-por-favorecido/2020/empenho-e-pagamentos-por-favorecido_2020_Janeiro.pdf" TargetMode="External"/><Relationship Id="rId4" Type="http://schemas.openxmlformats.org/officeDocument/2006/relationships/webSettings" Target="webSettings.xml"/><Relationship Id="rId9" Type="http://schemas.openxmlformats.org/officeDocument/2006/relationships/hyperlink" Target="https://github.com/transparencia-mg/notas-tecnicas/blob/master/notas/consulta-juridica-dados-pessoais.md" TargetMode="External"/><Relationship Id="rId13" Type="http://schemas.openxmlformats.org/officeDocument/2006/relationships/hyperlink" Target="https://github.com/transparencia-mg/notas-tecnicas/blob/master/notas/consulta-juridica-dados-pessoais.md" TargetMode="External"/><Relationship Id="rId18" Type="http://schemas.openxmlformats.org/officeDocument/2006/relationships/hyperlink" Target="https://github.com/transparencia-mg/notas-tecnicas/blob/master/notas/consulta-juridica-dados-pessoais.md" TargetMode="External"/><Relationship Id="rId39" Type="http://schemas.openxmlformats.org/officeDocument/2006/relationships/hyperlink" Target="https://www1.compras.mg.gov.br/contrato/gestaocontratos/arquivosContrato.html?idContrato=159885" TargetMode="External"/><Relationship Id="rId34" Type="http://schemas.openxmlformats.org/officeDocument/2006/relationships/hyperlink" Target="https://atos.cnj.jus.br/files/resolucao_269_21102018_22112018191835.pdf" TargetMode="External"/><Relationship Id="rId50" Type="http://schemas.openxmlformats.org/officeDocument/2006/relationships/hyperlink" Target="https://github.com/transparencia-mg/notas-tecnicas/blob/master/notas/consulta-juridica-dados-pessoais.md" TargetMode="External"/><Relationship Id="rId55" Type="http://schemas.openxmlformats.org/officeDocument/2006/relationships/hyperlink" Target="http://www.portaltransparencia.gov.br/entenda-a-gestao-publica/execucao-despesa-public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14</Pages>
  <Words>6054</Words>
  <Characters>32693</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Almeida</dc:creator>
  <cp:keywords/>
  <dc:description/>
  <cp:lastModifiedBy>Beatriz Almeida</cp:lastModifiedBy>
  <cp:revision>4</cp:revision>
  <dcterms:created xsi:type="dcterms:W3CDTF">2020-06-24T16:30:00Z</dcterms:created>
  <dcterms:modified xsi:type="dcterms:W3CDTF">2020-06-25T16:04:00Z</dcterms:modified>
</cp:coreProperties>
</file>